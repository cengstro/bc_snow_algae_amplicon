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del w:id="0" w:author="Microsoft Office User" w:date="2019-12-29T13:40:00Z">
        <w:r>
          <w:rPr/>
          <w:delText xml:space="preserve">Overlapping </w:delText>
        </w:r>
      </w:del>
      <w:ins w:id="1" w:author="Microsoft Office User" w:date="2019-12-29T13:40:00Z">
        <w:r>
          <w:rPr/>
          <w:t>S</w:t>
        </w:r>
      </w:ins>
      <w:del w:id="2" w:author="Microsoft Office User" w:date="2019-12-29T13:40:00Z">
        <w:r>
          <w:rPr/>
          <w:delText>s</w:delText>
        </w:r>
      </w:del>
      <w:r>
        <w:rPr/>
        <w:t xml:space="preserve">now algae </w:t>
      </w:r>
      <w:del w:id="3" w:author="Microsoft Office User" w:date="2020-01-05T08:39:00Z">
        <w:r>
          <w:rPr/>
          <w:delText xml:space="preserve">communities </w:delText>
        </w:r>
      </w:del>
      <w:r>
        <w:rPr/>
        <w:t>in the alpine and subalpine zones of British Columbia</w:t>
      </w:r>
    </w:p>
    <w:p>
      <w:pPr>
        <w:pStyle w:val="Author"/>
        <w:rPr/>
      </w:pPr>
      <w:r>
        <w:rPr/>
        <w:t>Casey B. Engstrom</w:t>
      </w:r>
      <w:r>
        <w:rPr>
          <w:vertAlign w:val="superscript"/>
        </w:rPr>
        <w:t>1</w:t>
      </w:r>
      <w:r>
        <w:rPr/>
        <w:t>, Kurt M. Yakimovich</w:t>
      </w:r>
      <w:r>
        <w:rPr>
          <w:vertAlign w:val="superscript"/>
        </w:rPr>
        <w:t>1</w:t>
      </w:r>
      <w:r>
        <w:rPr/>
        <w:t>, and Lynne M. Quarmby</w:t>
      </w:r>
      <w:r>
        <w:rPr>
          <w:vertAlign w:val="superscript"/>
        </w:rPr>
        <w:t>1</w:t>
      </w:r>
    </w:p>
    <w:p>
      <w:pPr>
        <w:pStyle w:val="Abstract"/>
        <w:rPr/>
      </w:pPr>
      <w:r>
        <w:rPr/>
        <w:t>Snow algae grow in melting summer snowfields throughout polar and alpine regions, forming extensive blooms that reduce albedo and increase snow melt. Green, orange, and red patches of snow algae can harbor morphologically diverse</w:t>
      </w:r>
      <w:del w:id="4" w:author="Microsoft Office User" w:date="2020-01-05T09:10:00Z">
        <w:r>
          <w:rPr/>
          <w:delText xml:space="preserve"> </w:delText>
        </w:r>
      </w:del>
      <w:ins w:id="5" w:author="Microsoft Office User" w:date="2020-01-05T09:10:00Z">
        <w:r>
          <w:rPr/>
          <w:t xml:space="preserve"> algae</w:t>
        </w:r>
      </w:ins>
      <w:del w:id="6" w:author="Microsoft Office User" w:date="2020-01-05T09:10:00Z">
        <w:r>
          <w:rPr/>
          <w:delText>communities</w:delText>
        </w:r>
      </w:del>
      <w:r>
        <w:rPr/>
        <w:t xml:space="preserve">, but despite their global ubiquity the </w:t>
      </w:r>
      <w:ins w:id="7" w:author="Microsoft Office User" w:date="2020-01-05T09:11:00Z">
        <w:r>
          <w:rPr/>
          <w:t xml:space="preserve">algal species </w:t>
        </w:r>
      </w:ins>
      <w:del w:id="8" w:author="Microsoft Office User" w:date="2020-01-05T09:11:00Z">
        <w:r>
          <w:rPr/>
          <w:delText xml:space="preserve">community </w:delText>
        </w:r>
      </w:del>
      <w:r>
        <w:rPr/>
        <w:t xml:space="preserve">composition of </w:t>
      </w:r>
      <w:del w:id="9" w:author="Microsoft Office User" w:date="2020-01-05T09:11:00Z">
        <w:r>
          <w:rPr/>
          <w:delText xml:space="preserve">snow algae </w:delText>
        </w:r>
      </w:del>
      <w:r>
        <w:rPr/>
        <w:t xml:space="preserve">blooms </w:t>
      </w:r>
      <w:ins w:id="10" w:author="Microsoft Office User" w:date="2020-01-05T09:11:00Z">
        <w:r>
          <w:rPr/>
          <w:t xml:space="preserve">is largely unknown. </w:t>
        </w:r>
      </w:ins>
      <w:del w:id="11" w:author="Microsoft Office User" w:date="2020-01-05T09:11:00Z">
        <w:r>
          <w:rPr/>
          <w:delText xml:space="preserve">are poorly </w:delText>
        </w:r>
      </w:del>
      <w:del w:id="12" w:author="Microsoft Office User" w:date="2020-01-05T10:10:00Z">
        <w:r>
          <w:rPr/>
          <w:delText>understood.</w:delText>
        </w:r>
      </w:del>
      <w:r>
        <w:rPr/>
        <w:t xml:space="preserve"> We </w:t>
      </w:r>
      <w:del w:id="13" w:author="Microsoft Office User" w:date="2020-01-05T09:12:00Z">
        <w:r>
          <w:rPr/>
          <w:delText xml:space="preserve">Illumina </w:delText>
        </w:r>
      </w:del>
      <w:r>
        <w:rPr/>
        <w:t xml:space="preserve">sequenced 18S and </w:t>
      </w:r>
      <w:r>
        <w:rPr>
          <w:i/>
        </w:rPr>
        <w:t>rbcL</w:t>
      </w:r>
      <w:r>
        <w:rPr/>
        <w:t xml:space="preserve"> amplicons from 33 snow algae samples collected from a range of alpine and subalpine habitats in the Coast Range of British Columbia, Canada. </w:t>
      </w:r>
      <w:ins w:id="14" w:author="Microsoft Office User" w:date="2020-01-05T09:31:00Z">
        <w:r>
          <w:rPr/>
          <w:t xml:space="preserve">Predominant species </w:t>
        </w:r>
      </w:ins>
      <w:ins w:id="15" w:author="Microsoft Office User" w:date="2020-01-05T09:32:00Z">
        <w:r>
          <w:rPr/>
          <w:t>were in, or closely related to</w:t>
        </w:r>
      </w:ins>
      <w:ins w:id="16" w:author="Microsoft Office User" w:date="2020-01-05T10:10:00Z">
        <w:r>
          <w:rPr/>
          <w:t>,</w:t>
        </w:r>
      </w:ins>
      <w:ins w:id="17" w:author="Microsoft Office User" w:date="2020-01-05T09:32:00Z">
        <w:r>
          <w:rPr/>
          <w:t xml:space="preserve"> the genera </w:t>
        </w:r>
      </w:ins>
      <w:del w:id="18" w:author="Microsoft Office User" w:date="2020-01-05T09:32:00Z">
        <w:r>
          <w:rPr/>
          <w:delText xml:space="preserve">Communities were dominated by algae closely related to </w:delText>
        </w:r>
      </w:del>
      <w:r>
        <w:rPr>
          <w:i/>
        </w:rPr>
        <w:t>Sanguina</w:t>
      </w:r>
      <w:r>
        <w:rPr/>
        <w:t xml:space="preserve">, </w:t>
      </w:r>
      <w:r>
        <w:rPr>
          <w:i/>
        </w:rPr>
        <w:t>Chloromonas</w:t>
      </w:r>
      <w:r>
        <w:rPr/>
        <w:t xml:space="preserve">, and </w:t>
      </w:r>
      <w:r>
        <w:rPr>
          <w:i/>
        </w:rPr>
        <w:t>Chlainomonas</w:t>
      </w:r>
      <w:del w:id="19" w:author="Microsoft Office User" w:date="2020-01-05T09:33:00Z">
        <w:r>
          <w:rPr>
            <w:i/>
          </w:rPr>
          <w:delText>, as well as potentially novel taxa</w:delText>
        </w:r>
      </w:del>
      <w:r>
        <w:rPr/>
        <w:t xml:space="preserve">. </w:t>
      </w:r>
      <w:ins w:id="20" w:author="Microsoft Office User" w:date="2020-01-05T09:33:00Z">
        <w:r>
          <w:rPr/>
          <w:t>The most common species a</w:t>
        </w:r>
      </w:ins>
      <w:del w:id="21" w:author="Microsoft Office User" w:date="2020-01-05T09:33:00Z">
        <w:r>
          <w:rPr/>
          <w:delText>A</w:delText>
        </w:r>
      </w:del>
      <w:r>
        <w:rPr/>
        <w:t>bove treeline</w:t>
      </w:r>
      <w:ins w:id="22" w:author="Microsoft Office User" w:date="2020-01-05T09:33:00Z">
        <w:r>
          <w:rPr/>
          <w:t xml:space="preserve"> were </w:t>
        </w:r>
      </w:ins>
      <w:del w:id="23" w:author="Microsoft Office User" w:date="2020-01-05T09:33:00Z">
        <w:r>
          <w:rPr/>
          <w:delText xml:space="preserve"> communities were dominated by</w:delText>
        </w:r>
      </w:del>
      <w:r>
        <w:rPr/>
        <w:t xml:space="preserve"> </w:t>
      </w:r>
      <w:r>
        <w:rPr>
          <w:i/>
        </w:rPr>
        <w:t>Sanguina</w:t>
      </w:r>
      <w:ins w:id="24" w:author="Microsoft Office User" w:date="2020-01-05T09:34:00Z">
        <w:r>
          <w:rPr>
            <w:i/>
          </w:rPr>
          <w:t xml:space="preserve">. </w:t>
        </w:r>
      </w:ins>
      <w:ins w:id="25" w:author="Microsoft Office User" w:date="2020-01-05T09:33:00Z">
        <w:r>
          <w:rPr>
            <w:i/>
          </w:rPr>
          <w:t xml:space="preserve"> </w:t>
        </w:r>
      </w:ins>
      <w:del w:id="26" w:author="Microsoft Office User" w:date="2020-01-05T09:33:00Z">
        <w:r>
          <w:rPr>
            <w:i/>
          </w:rPr>
          <w:delText xml:space="preserve">, </w:delText>
        </w:r>
      </w:del>
      <w:del w:id="27" w:author="Microsoft Office User" w:date="2020-01-05T09:34:00Z">
        <w:r>
          <w:rPr>
            <w:i/>
          </w:rPr>
          <w:delText xml:space="preserve">and </w:delText>
        </w:r>
      </w:del>
      <w:ins w:id="28" w:author="Microsoft Office User" w:date="2020-01-05T09:34:00Z">
        <w:r>
          <w:rPr/>
          <w:t>B</w:t>
        </w:r>
      </w:ins>
      <w:del w:id="29" w:author="Microsoft Office User" w:date="2020-01-05T09:34:00Z">
        <w:r>
          <w:rPr/>
          <w:delText>b</w:delText>
        </w:r>
      </w:del>
      <w:r>
        <w:rPr/>
        <w:t xml:space="preserve">elow tree line by </w:t>
      </w:r>
      <w:r>
        <w:rPr>
          <w:i/>
        </w:rPr>
        <w:t>Chloromonas</w:t>
      </w:r>
      <w:ins w:id="30" w:author="Microsoft Office User" w:date="2020-01-05T09:34:00Z">
        <w:r>
          <w:rPr>
            <w:i/>
          </w:rPr>
          <w:t xml:space="preserve"> </w:t>
        </w:r>
      </w:ins>
      <w:ins w:id="31" w:author="Microsoft Office User" w:date="2020-01-05T09:34:00Z">
        <w:r>
          <w:rPr/>
          <w:t>were dominant</w:t>
        </w:r>
      </w:ins>
      <w:r>
        <w:rPr/>
        <w:t xml:space="preserve">. </w:t>
      </w:r>
      <w:r>
        <w:rPr>
          <w:i/>
        </w:rPr>
        <w:t>Chlainomonas</w:t>
      </w:r>
      <w:r>
        <w:rPr/>
        <w:t xml:space="preserve"> was abundant in samples across all elevations. </w:t>
      </w:r>
      <w:del w:id="32" w:author="Microsoft Office User" w:date="2020-01-05T10:11:00Z">
        <w:r>
          <w:rPr/>
          <w:delText xml:space="preserve">We also observed blooms of </w:delText>
        </w:r>
      </w:del>
      <w:del w:id="33" w:author="Microsoft Office User" w:date="2020-01-05T10:11:00Z">
        <w:r>
          <w:rPr>
            <w:i/>
          </w:rPr>
          <w:delText>Chloromonas krienitzii</w:delText>
        </w:r>
      </w:del>
      <w:del w:id="34" w:author="Microsoft Office User" w:date="2020-01-05T10:11:00Z">
        <w:r>
          <w:rPr/>
          <w:delText xml:space="preserve"> transition from green to orange throughout the season. </w:delText>
        </w:r>
      </w:del>
      <w:r>
        <w:rPr/>
        <w:t xml:space="preserve">We found </w:t>
      </w:r>
      <w:ins w:id="35" w:author="Microsoft Office User" w:date="2020-01-05T10:11:00Z">
        <w:r>
          <w:rPr/>
          <w:t xml:space="preserve">that species </w:t>
        </w:r>
      </w:ins>
      <w:del w:id="36" w:author="Microsoft Office User" w:date="2020-01-05T10:11:00Z">
        <w:r>
          <w:rPr/>
          <w:delText xml:space="preserve">snow algae community </w:delText>
        </w:r>
      </w:del>
      <w:r>
        <w:rPr/>
        <w:t xml:space="preserve">composition was highly variable from patch to patch, even on the same mountain. </w:t>
      </w:r>
      <w:ins w:id="37" w:author="Microsoft Office User" w:date="2020-01-05T10:32:00Z">
        <w:r>
          <w:rPr/>
          <w:t>Although, s</w:t>
        </w:r>
      </w:ins>
      <w:del w:id="38" w:author="Microsoft Office User" w:date="2020-01-05T10:31:00Z">
        <w:r>
          <w:rPr/>
          <w:delText xml:space="preserve">Although </w:delText>
        </w:r>
      </w:del>
      <w:ins w:id="39" w:author="Microsoft Office User" w:date="2020-01-05T10:30:00Z">
        <w:r>
          <w:rPr/>
          <w:t>now algae in the Coast Ran</w:t>
        </w:r>
      </w:ins>
      <w:ins w:id="40" w:author="Microsoft Office User" w:date="2020-01-05T10:31:00Z">
        <w:r>
          <w:rPr/>
          <w:t xml:space="preserve">ge are represented by the same </w:t>
        </w:r>
      </w:ins>
      <w:r>
        <w:rPr/>
        <w:t>relatively few genera</w:t>
      </w:r>
      <w:ins w:id="41" w:author="Microsoft Office User" w:date="2020-01-05T11:31:00Z">
        <w:r>
          <w:rPr/>
          <w:t xml:space="preserve"> that dominate most reports of snow algal blooms</w:t>
        </w:r>
      </w:ins>
      <w:del w:id="42" w:author="Microsoft Office User" w:date="2020-01-05T11:31:00Z">
        <w:r>
          <w:rPr/>
          <w:delText xml:space="preserve"> </w:delText>
        </w:r>
      </w:del>
      <w:ins w:id="43" w:author="Microsoft Office User" w:date="2020-01-05T10:31:00Z">
        <w:r>
          <w:rPr/>
          <w:t xml:space="preserve"> around the globe</w:t>
        </w:r>
      </w:ins>
      <w:ins w:id="44" w:author="Microsoft Office User" w:date="2020-01-05T10:32:00Z">
        <w:r>
          <w:rPr/>
          <w:t xml:space="preserve">, </w:t>
        </w:r>
      </w:ins>
      <w:del w:id="45" w:author="Microsoft Office User" w:date="2020-01-05T10:32:00Z">
        <w:r>
          <w:rPr/>
          <w:delText xml:space="preserve">dominated snow algae communities, </w:delText>
        </w:r>
      </w:del>
      <w:r>
        <w:rPr/>
        <w:t xml:space="preserve">we found </w:t>
      </w:r>
      <w:ins w:id="46" w:author="Microsoft Office User" w:date="2020-01-05T10:32:00Z">
        <w:r>
          <w:rPr/>
          <w:t xml:space="preserve">a surprisingly </w:t>
        </w:r>
      </w:ins>
      <w:r>
        <w:rPr/>
        <w:t>high diversity at the species level.</w:t>
      </w:r>
    </w:p>
    <w:p>
      <w:pPr>
        <w:pStyle w:val="FirstParagraph"/>
        <w:rPr/>
      </w:pPr>
      <w:r>
        <w:rPr>
          <w:vertAlign w:val="superscript"/>
        </w:rPr>
        <w:t>1</w:t>
      </w:r>
      <w:r>
        <w:rPr/>
        <w:t xml:space="preserve"> Dept. Molecular Biology and Biochemistry, Simon Fraser University, 8888 University Drive, Burnaby, BC, V5A 1S6, Canada</w:t>
      </w:r>
    </w:p>
    <w:p>
      <w:pPr>
        <w:pStyle w:val="Heading3"/>
        <w:rPr/>
      </w:pPr>
      <w:bookmarkStart w:id="0" w:name="keywords-snow-algae-community-microbiome"/>
      <w:r>
        <w:rPr>
          <w:i/>
        </w:rPr>
        <w:t>Keywords</w:t>
      </w:r>
      <w:r>
        <w:rPr/>
        <w:t>: snow algae</w:t>
      </w:r>
      <w:ins w:id="47" w:author="Microsoft Office User" w:date="2020-01-05T10:12:00Z">
        <w:r>
          <w:rPr/>
          <w:t>,</w:t>
        </w:r>
      </w:ins>
      <w:del w:id="48" w:author="Microsoft Office User" w:date="2020-01-05T10:41:00Z">
        <w:r>
          <w:rPr/>
          <w:delText xml:space="preserve"> community</w:delText>
        </w:r>
      </w:del>
      <w:r>
        <w:rPr/>
        <w:t xml:space="preserve"> microbiome</w:t>
      </w:r>
      <w:ins w:id="49" w:author="Microsoft Office User" w:date="2020-01-05T10:41:00Z">
        <w:r>
          <w:rPr/>
          <w:t>,</w:t>
        </w:r>
      </w:ins>
      <w:r>
        <w:rPr/>
        <w:t xml:space="preserve"> amplicon</w:t>
      </w:r>
      <w:ins w:id="50" w:author="Microsoft Office User" w:date="2020-01-05T10:12:00Z">
        <w:r>
          <w:rPr/>
          <w:t>,</w:t>
        </w:r>
      </w:ins>
      <w:r>
        <w:rPr/>
        <w:t xml:space="preserve"> rbcL</w:t>
      </w:r>
      <w:ins w:id="51" w:author="Microsoft Office User" w:date="2020-01-05T10:12:00Z">
        <w:r>
          <w:rPr/>
          <w:t>,</w:t>
        </w:r>
      </w:ins>
      <w:r>
        <w:rPr/>
        <w:t xml:space="preserve"> 18S</w:t>
      </w:r>
      <w:ins w:id="52" w:author="Microsoft Office User" w:date="2020-01-05T10:12:00Z">
        <w:r>
          <w:rPr/>
          <w:t>,</w:t>
        </w:r>
      </w:ins>
      <w:r>
        <w:rPr/>
        <w:t xml:space="preserve"> alpine</w:t>
      </w:r>
      <w:ins w:id="53" w:author="Microsoft Office User" w:date="2020-01-05T10:12:00Z">
        <w:bookmarkEnd w:id="0"/>
        <w:r>
          <w:rPr/>
          <w:t>, coast range (or some other location identifier</w:t>
        </w:r>
      </w:ins>
      <w:ins w:id="54" w:author="Microsoft Office User" w:date="2020-01-05T10:30:00Z">
        <w:r>
          <w:rPr/>
          <w:t>?</w:t>
        </w:r>
      </w:ins>
      <w:ins w:id="55" w:author="Microsoft Office User" w:date="2020-01-05T10:12:00Z">
        <w:r>
          <w:rPr/>
          <w:t>)</w:t>
        </w:r>
      </w:ins>
    </w:p>
    <w:p>
      <w:pPr>
        <w:pStyle w:val="Heading3"/>
        <w:rPr/>
      </w:pPr>
      <w:bookmarkStart w:id="1" w:name="run-title-overlapping-snow-algae-communi"/>
      <w:r>
        <w:rPr>
          <w:i/>
        </w:rPr>
        <w:t>Run title</w:t>
      </w:r>
      <w:r>
        <w:rPr/>
        <w:t xml:space="preserve">: </w:t>
      </w:r>
      <w:ins w:id="56" w:author="Microsoft Office User" w:date="2019-12-29T13:41:00Z">
        <w:r>
          <w:rPr/>
          <w:t>Alpine</w:t>
        </w:r>
      </w:ins>
      <w:del w:id="57" w:author="Microsoft Office User" w:date="2019-12-29T13:41:00Z">
        <w:r>
          <w:rPr/>
          <w:delText>Overlapping</w:delText>
        </w:r>
      </w:del>
      <w:r>
        <w:rPr/>
        <w:t xml:space="preserve"> snow algae </w:t>
      </w:r>
      <w:del w:id="58" w:author="Microsoft Office User" w:date="2020-01-05T09:10:00Z">
        <w:bookmarkEnd w:id="1"/>
        <w:r>
          <w:rPr/>
          <w:delText>communities</w:delText>
        </w:r>
      </w:del>
    </w:p>
    <w:p>
      <w:pPr>
        <w:pStyle w:val="Heading5"/>
        <w:rPr/>
      </w:pPr>
      <w:bookmarkStart w:id="2" w:name="pagebreak"/>
      <w:r>
        <w:rPr/>
        <w:t>pagebreak</w:t>
      </w:r>
      <w:bookmarkEnd w:id="2"/>
    </w:p>
    <w:p>
      <w:pPr>
        <w:pStyle w:val="Heading1"/>
        <w:rPr/>
      </w:pPr>
      <w:bookmarkStart w:id="3" w:name="introduction"/>
      <w:r>
        <w:rPr/>
        <w:t>Introduction</w:t>
      </w:r>
      <w:bookmarkEnd w:id="3"/>
    </w:p>
    <w:p>
      <w:pPr>
        <w:pStyle w:val="FirstParagraph"/>
        <w:rPr/>
      </w:pPr>
      <w:r>
        <w:rPr/>
        <w:t>Reduction in cryospheric albedo has become the focus of attention in recent years as an important feedback loop of global warming</w:t>
      </w:r>
      <w:ins w:id="59" w:author="Microsoft Office User" w:date="2020-01-05T11:29:00Z">
        <w:r>
          <w:rPr/>
          <w:t xml:space="preserve"> (</w:t>
        </w:r>
      </w:ins>
      <w:ins w:id="60" w:author="Microsoft Office User" w:date="2020-01-05T11:29:00Z">
        <w:commentRangeStart w:id="0"/>
        <w:r>
          <w:rPr/>
          <w:t>REFS</w:t>
        </w:r>
      </w:ins>
      <w:r>
        <w:rPr/>
      </w:r>
      <w:ins w:id="61" w:author="Microsoft Office User" w:date="2020-01-05T11:29:00Z">
        <w:commentRangeEnd w:id="0"/>
        <w:r>
          <w:commentReference w:id="0"/>
        </w:r>
        <w:r>
          <w:rPr/>
          <w:t>)</w:t>
        </w:r>
      </w:ins>
      <w:r>
        <w:rPr/>
        <w:t>. Microbial growth on snow surface can reduce albedo, notably when snow algae form extensive blooms on melting summer snow</w:t>
      </w:r>
      <w:r>
        <w:rPr>
          <w:vertAlign w:val="superscript"/>
        </w:rPr>
        <w:t>1–3</w:t>
      </w:r>
      <w:r>
        <w:rPr/>
        <w:t>. Red snow algae blooms are found on every continent, and on snow overlying sea ice</w:t>
      </w:r>
      <w:r>
        <w:rPr>
          <w:vertAlign w:val="superscript"/>
        </w:rPr>
        <w:t>4–9</w:t>
      </w:r>
      <w:r>
        <w:rPr/>
        <w:t xml:space="preserve">. Despite their global ubiquity, </w:t>
      </w:r>
      <w:del w:id="62" w:author="Microsoft Office User" w:date="2020-01-05T10:44:00Z">
        <w:r>
          <w:rPr/>
          <w:delText xml:space="preserve">the </w:delText>
        </w:r>
      </w:del>
      <w:r>
        <w:rPr/>
        <w:t xml:space="preserve">we are only beginning to identify the </w:t>
      </w:r>
      <w:ins w:id="63" w:author="Microsoft Office User" w:date="2020-01-05T10:39:00Z">
        <w:r>
          <w:rPr/>
          <w:t xml:space="preserve">algae that </w:t>
        </w:r>
      </w:ins>
      <w:ins w:id="64" w:author="Microsoft Office User" w:date="2020-01-05T10:40:00Z">
        <w:r>
          <w:rPr/>
          <w:t xml:space="preserve">are the primary producers in these complex microbiomes. </w:t>
        </w:r>
      </w:ins>
      <w:del w:id="65" w:author="Microsoft Office User" w:date="2020-01-05T10:39:00Z">
        <w:r>
          <w:rPr/>
          <w:delText xml:space="preserve">various types of algae communities that cause snow algae </w:delText>
        </w:r>
      </w:del>
      <w:del w:id="66" w:author="Microsoft Office User" w:date="2020-01-05T10:40:00Z">
        <w:r>
          <w:rPr/>
          <w:delText>blooms.</w:delText>
        </w:r>
      </w:del>
      <w:r>
        <w:rPr/>
        <w:t xml:space="preserve">     </w:t>
      </w:r>
    </w:p>
    <w:p>
      <w:pPr>
        <w:pStyle w:val="TextBody"/>
        <w:rPr/>
      </w:pPr>
      <w:r>
        <w:rPr/>
        <w:t xml:space="preserve">Most snow algae </w:t>
      </w:r>
      <w:ins w:id="67" w:author="Microsoft Office User" w:date="2020-01-05T11:40:00Z">
        <w:r>
          <w:rPr/>
          <w:t xml:space="preserve">blooms that have been reported are dominated by </w:t>
        </w:r>
      </w:ins>
      <w:r>
        <w:rPr/>
        <w:t xml:space="preserve">are green algae of class Chlorophyceae, </w:t>
      </w:r>
      <w:commentRangeStart w:id="1"/>
      <w:r>
        <w:rPr/>
        <w:t xml:space="preserve">although </w:t>
      </w:r>
      <w:del w:id="68" w:author="Microsoft Office User" w:date="2020-01-05T11:40:00Z">
        <w:r>
          <w:rPr/>
          <w:delText xml:space="preserve">recent studies suggest that </w:delText>
        </w:r>
      </w:del>
      <w:r>
        <w:rPr/>
        <w:t>other classes of algae can also cause snow algae blooms</w:t>
      </w:r>
      <w:r>
        <w:rPr/>
      </w:r>
      <w:commentRangeEnd w:id="1"/>
      <w:r>
        <w:commentReference w:id="1"/>
      </w:r>
      <w:r>
        <w:rPr>
          <w:vertAlign w:val="superscript"/>
        </w:rPr>
        <w:t>10–12</w:t>
      </w:r>
      <w:r>
        <w:rPr/>
        <w:t>. Within the Chlorophyceae</w:t>
      </w:r>
      <w:ins w:id="69" w:author="Microsoft Office User" w:date="2020-01-05T10:47:00Z">
        <w:r>
          <w:rPr/>
          <w:t>,</w:t>
        </w:r>
      </w:ins>
      <w:r>
        <w:rPr/>
        <w:t xml:space="preserve"> </w:t>
      </w:r>
      <w:r>
        <w:rPr>
          <w:i/>
        </w:rPr>
        <w:t>Sanguina nivaloides</w:t>
      </w:r>
      <w:r>
        <w:rPr/>
        <w:t xml:space="preserve"> is prevalent in red snow worldwide</w:t>
      </w:r>
      <w:del w:id="70" w:author="Microsoft Office User" w:date="2020-01-05T11:41:00Z">
        <w:r>
          <w:rPr/>
          <w:delText>, but many red snow sequences fall into clades which have yet to be named</w:delText>
        </w:r>
      </w:del>
      <w:r>
        <w:rPr/>
        <w:commentReference w:id="2"/>
      </w:r>
      <w:r>
        <w:rPr>
          <w:vertAlign w:val="superscript"/>
        </w:rPr>
        <w:t>13</w:t>
      </w:r>
      <w:r>
        <w:rPr/>
        <w:t xml:space="preserve">. </w:t>
      </w:r>
      <w:ins w:id="71" w:author="Microsoft Office User" w:date="2020-01-05T11:42:00Z">
        <w:r>
          <w:rPr/>
          <w:t xml:space="preserve">Currently just two species are described for </w:t>
        </w:r>
      </w:ins>
      <w:ins w:id="72" w:author="Microsoft Office User" w:date="2020-01-05T11:42:00Z">
        <w:r>
          <w:rPr>
            <w:i/>
          </w:rPr>
          <w:t>Sanguina</w:t>
        </w:r>
      </w:ins>
      <w:ins w:id="73" w:author="Microsoft Office User" w:date="2020-01-05T11:42:00Z">
        <w:r>
          <w:rPr/>
          <w:t xml:space="preserve"> although there are other closely related genera that have yet to be named (REF). </w:t>
        </w:r>
      </w:ins>
      <w:r>
        <w:rPr/>
        <w:t xml:space="preserve">Other Chlorophyceae include </w:t>
      </w:r>
      <w:r>
        <w:rPr>
          <w:i/>
        </w:rPr>
        <w:t>Chloromonas</w:t>
      </w:r>
      <w:r>
        <w:rPr/>
        <w:t xml:space="preserve"> </w:t>
      </w:r>
      <w:ins w:id="74" w:author="Microsoft Office User" w:date="2020-01-05T11:43:00Z">
        <w:r>
          <w:rPr/>
          <w:t xml:space="preserve">(fourteen species identified to date) </w:t>
        </w:r>
      </w:ins>
      <w:r>
        <w:rPr/>
        <w:t xml:space="preserve">and the closely-related but morphologically distinct </w:t>
      </w:r>
      <w:r>
        <w:rPr>
          <w:i/>
        </w:rPr>
        <w:t>Chlainomonas</w:t>
      </w:r>
      <w:del w:id="75" w:author="Microsoft Office User" w:date="2020-01-05T11:43:00Z">
        <w:r>
          <w:rPr>
            <w:i/>
          </w:rPr>
          <w:delText>.</w:delText>
        </w:r>
      </w:del>
      <w:r>
        <w:rPr/>
        <w:t xml:space="preserve"> </w:t>
      </w:r>
      <w:ins w:id="76" w:author="Microsoft Office User" w:date="2020-01-05T11:43:00Z">
        <w:r>
          <w:rPr/>
          <w:t xml:space="preserve">(only </w:t>
        </w:r>
      </w:ins>
      <w:del w:id="77" w:author="Microsoft Office User" w:date="2020-01-05T11:42:00Z">
        <w:r>
          <w:rPr/>
          <w:delText xml:space="preserve">Currently just two species are described for </w:delText>
        </w:r>
      </w:del>
      <w:del w:id="78" w:author="Microsoft Office User" w:date="2020-01-05T11:42:00Z">
        <w:r>
          <w:rPr>
            <w:i/>
          </w:rPr>
          <w:delText>Sanguina</w:delText>
        </w:r>
      </w:del>
      <w:del w:id="79" w:author="Microsoft Office User" w:date="2020-01-05T11:42:00Z">
        <w:r>
          <w:rPr/>
          <w:delText xml:space="preserve">, </w:delText>
        </w:r>
      </w:del>
      <w:del w:id="80" w:author="Microsoft Office User" w:date="2020-01-05T11:43:00Z">
        <w:r>
          <w:rPr/>
          <w:delText xml:space="preserve">while </w:delText>
        </w:r>
      </w:del>
      <w:del w:id="81" w:author="Microsoft Office User" w:date="2020-01-05T11:43:00Z">
        <w:r>
          <w:rPr>
            <w:i/>
          </w:rPr>
          <w:delText>Chloromonas</w:delText>
        </w:r>
      </w:del>
      <w:del w:id="82" w:author="Microsoft Office User" w:date="2020-01-05T11:43:00Z">
        <w:r>
          <w:rPr/>
          <w:delText xml:space="preserve"> contains fourteen, and </w:delText>
        </w:r>
      </w:del>
      <w:del w:id="83" w:author="Microsoft Office User" w:date="2020-01-05T11:43:00Z">
        <w:r>
          <w:rPr>
            <w:i/>
          </w:rPr>
          <w:delText>Chlainomonas</w:delText>
        </w:r>
      </w:del>
      <w:del w:id="84" w:author="Microsoft Office User" w:date="2020-01-05T11:43:00Z">
        <w:r>
          <w:rPr/>
          <w:delText xml:space="preserve"> also contains </w:delText>
        </w:r>
      </w:del>
      <w:r>
        <w:rPr/>
        <w:t>two</w:t>
      </w:r>
      <w:ins w:id="85" w:author="Microsoft Office User" w:date="2020-01-05T11:43:00Z">
        <w:r>
          <w:rPr/>
          <w:t xml:space="preserve"> species </w:t>
        </w:r>
      </w:ins>
      <w:ins w:id="86" w:author="Microsoft Office User" w:date="2020-01-05T11:44:00Z">
        <w:r>
          <w:rPr/>
          <w:t>identified)</w:t>
        </w:r>
      </w:ins>
      <w:r>
        <w:rPr>
          <w:vertAlign w:val="superscript"/>
        </w:rPr>
        <w:t>14,15</w:t>
      </w:r>
      <w:r>
        <w:rPr/>
        <w:t>. Of the three</w:t>
      </w:r>
      <w:ins w:id="87" w:author="Microsoft Office User" w:date="2020-01-05T11:44:00Z">
        <w:r>
          <w:rPr/>
          <w:t xml:space="preserve"> genera</w:t>
        </w:r>
      </w:ins>
      <w:r>
        <w:rPr/>
        <w:t>, only</w:t>
      </w:r>
      <w:ins w:id="88" w:author="Microsoft Office User" w:date="2020-01-05T11:44:00Z">
        <w:r>
          <w:rPr/>
          <w:t xml:space="preserve"> [HOW MANY?]</w:t>
        </w:r>
      </w:ins>
      <w:r>
        <w:rPr/>
        <w:t xml:space="preserve"> </w:t>
      </w:r>
      <w:r>
        <w:rPr>
          <w:i/>
        </w:rPr>
        <w:t>Chloromonas</w:t>
      </w:r>
      <w:r>
        <w:rPr/>
        <w:t xml:space="preserve"> </w:t>
      </w:r>
      <w:ins w:id="89" w:author="Microsoft Office User" w:date="2020-01-05T11:44:00Z">
        <w:r>
          <w:rPr/>
          <w:t xml:space="preserve">species </w:t>
        </w:r>
      </w:ins>
      <w:del w:id="90" w:author="Microsoft Office User" w:date="2020-01-05T11:44:00Z">
        <w:r>
          <w:rPr/>
          <w:delText>has</w:delText>
        </w:r>
      </w:del>
      <w:r>
        <w:rPr/>
        <w:t xml:space="preserve"> </w:t>
      </w:r>
      <w:ins w:id="91" w:author="Microsoft Office User" w:date="2020-01-05T12:08:00Z">
        <w:r>
          <w:rPr/>
          <w:t xml:space="preserve">have </w:t>
        </w:r>
      </w:ins>
      <w:r>
        <w:rPr/>
        <w:t>been successfully cultivated in the lab</w:t>
      </w:r>
      <w:ins w:id="92" w:author="Microsoft Office User" w:date="2020-01-05T11:44:00Z">
        <w:r>
          <w:rPr/>
          <w:t xml:space="preserve"> (REF).</w:t>
        </w:r>
      </w:ins>
      <w:del w:id="93" w:author="Microsoft Office User" w:date="2020-01-05T11:44:00Z">
        <w:r>
          <w:rPr/>
          <w:delText>.</w:delText>
        </w:r>
      </w:del>
    </w:p>
    <w:p>
      <w:pPr>
        <w:pStyle w:val="TextBody"/>
        <w:rPr/>
      </w:pPr>
      <w:r>
        <w:rPr/>
        <w:t xml:space="preserve">Microscopy suggests that snow algae blooms are in many cases are dominated by single species. In the mountains of southwestern USA and Czech Republic red snow was prevalent above treeline, dominated by cells similar in appearance to </w:t>
      </w:r>
      <w:r>
        <w:rPr>
          <w:i/>
        </w:rPr>
        <w:t>S. nivaloides</w:t>
      </w:r>
      <w:r>
        <w:rPr/>
        <w:t xml:space="preserve">, while below treeline green or orange snow were prevalent dominated by cells similar to </w:t>
      </w:r>
      <w:r>
        <w:rPr>
          <w:i/>
        </w:rPr>
        <w:t>Chloromonas</w:t>
      </w:r>
      <w:r>
        <w:rPr>
          <w:vertAlign w:val="superscript"/>
        </w:rPr>
        <w:t>16,17</w:t>
      </w:r>
      <w:r>
        <w:rPr/>
        <w:t xml:space="preserve">. Red snow dominated by </w:t>
      </w:r>
      <w:r>
        <w:rPr>
          <w:i/>
        </w:rPr>
        <w:t>Chlainomonas</w:t>
      </w:r>
      <w:r>
        <w:rPr/>
        <w:t xml:space="preserve"> type cells were reported from slushy snow overlying alpine lakes</w:t>
      </w:r>
      <w:r>
        <w:rPr>
          <w:vertAlign w:val="superscript"/>
        </w:rPr>
        <w:t>15,18</w:t>
      </w:r>
      <w:r>
        <w:rPr/>
        <w:t xml:space="preserve">. However, microscopic identification of snow algae is complicated by the fact that the same species </w:t>
      </w:r>
      <w:ins w:id="94" w:author="Microsoft Office User" w:date="2020-01-05T12:10:00Z">
        <w:r>
          <w:rPr/>
          <w:t xml:space="preserve">may </w:t>
        </w:r>
      </w:ins>
      <w:del w:id="95" w:author="Microsoft Office User" w:date="2020-01-05T12:10:00Z">
        <w:r>
          <w:rPr/>
          <w:delText xml:space="preserve">can </w:delText>
        </w:r>
      </w:del>
      <w:r>
        <w:rPr/>
        <w:t>look completely different at different life stages</w:t>
      </w:r>
      <w:ins w:id="96" w:author="Microsoft Office User" w:date="2020-01-05T12:09:00Z">
        <w:r>
          <w:rPr/>
          <w:t xml:space="preserve"> </w:t>
        </w:r>
      </w:ins>
      <w:ins w:id="97" w:author="Microsoft Office User" w:date="2020-01-05T12:10:00Z">
        <w:r>
          <w:rPr/>
          <w:t xml:space="preserve">or under different environmental </w:t>
        </w:r>
      </w:ins>
      <w:ins w:id="98" w:author="Microsoft Office User" w:date="2020-01-05T12:10:00Z">
        <w:commentRangeStart w:id="3"/>
        <w:r>
          <w:rPr/>
          <w:t>conditions</w:t>
        </w:r>
      </w:ins>
      <w:r>
        <w:rPr/>
      </w:r>
      <w:commentRangeEnd w:id="3"/>
      <w:r>
        <w:commentReference w:id="3"/>
      </w:r>
      <w:r>
        <w:rPr/>
        <w:t xml:space="preserve">. Isolates of </w:t>
      </w:r>
      <w:r>
        <w:rPr>
          <w:i/>
        </w:rPr>
        <w:t>Chloromonas krienitzii</w:t>
      </w:r>
      <w:r>
        <w:rPr/>
        <w:t xml:space="preserve"> </w:t>
      </w:r>
      <w:ins w:id="99" w:author="Microsoft Office User" w:date="2020-01-05T12:12:00Z">
        <w:r>
          <w:rPr/>
          <w:t>grown in the labor</w:t>
        </w:r>
      </w:ins>
      <w:ins w:id="100" w:author="Microsoft Office User" w:date="2020-01-05T12:13:00Z">
        <w:r>
          <w:rPr/>
          <w:t xml:space="preserve">atory </w:t>
        </w:r>
      </w:ins>
      <w:r>
        <w:rPr/>
        <w:t>are green, bean-shaped biflagellates, but genetically identical isolated single-cells from field samples appear as orange spheres with thick cell walls, short spines, and no flagella</w:t>
      </w:r>
      <w:r>
        <w:rPr>
          <w:vertAlign w:val="superscript"/>
        </w:rPr>
        <w:t>19</w:t>
      </w:r>
      <w:r>
        <w:rPr/>
        <w:t xml:space="preserve">. Conversely, different species can look nearly identical: recent phylogenetic work shows that four similar looking cells previously referred to as </w:t>
      </w:r>
      <w:r>
        <w:rPr>
          <w:i/>
        </w:rPr>
        <w:t>Chloromonas cf. nivalis</w:t>
      </w:r>
      <w:r>
        <w:rPr/>
        <w:t xml:space="preserve"> actually contain multiple genetically distinct clades</w:t>
      </w:r>
      <w:ins w:id="101" w:author="Microsoft Office User" w:date="2020-01-05T12:12:00Z">
        <w:r>
          <w:rPr/>
          <w:t>, likely defining distinct genera</w:t>
        </w:r>
      </w:ins>
      <w:r>
        <w:rPr>
          <w:vertAlign w:val="superscript"/>
        </w:rPr>
        <w:t>14</w:t>
      </w:r>
      <w:r>
        <w:rPr/>
        <w:t>.</w:t>
      </w:r>
    </w:p>
    <w:p>
      <w:pPr>
        <w:pStyle w:val="TextBody"/>
        <w:rPr/>
      </w:pPr>
      <w:ins w:id="102" w:author="Microsoft Office User" w:date="2020-01-05T12:25:00Z">
        <w:r>
          <w:rPr/>
          <w:t xml:space="preserve">Previous </w:t>
        </w:r>
      </w:ins>
      <w:del w:id="103" w:author="Microsoft Office User" w:date="2020-01-05T12:25:00Z">
        <w:r>
          <w:rPr/>
          <w:delText xml:space="preserve">Although snow algae </w:delText>
        </w:r>
      </w:del>
      <w:del w:id="104" w:author="Microsoft Office User" w:date="2020-01-05T12:22:00Z">
        <w:r>
          <w:rPr/>
          <w:delText>communitie</w:delText>
        </w:r>
      </w:del>
      <w:del w:id="105" w:author="Microsoft Office User" w:date="2020-01-05T12:25:00Z">
        <w:r>
          <w:rPr/>
          <w:delText xml:space="preserve">s contain microscopically distinct </w:delText>
        </w:r>
      </w:del>
      <w:del w:id="106" w:author="Microsoft Office User" w:date="2020-01-05T12:22:00Z">
        <w:r>
          <w:rPr/>
          <w:delText xml:space="preserve">snow </w:delText>
        </w:r>
      </w:del>
      <w:del w:id="107" w:author="Microsoft Office User" w:date="2020-01-05T12:25:00Z">
        <w:r>
          <w:rPr/>
          <w:delText>algae</w:delText>
        </w:r>
      </w:del>
      <w:del w:id="108" w:author="Microsoft Office User" w:date="2020-01-05T12:22:00Z">
        <w:r>
          <w:rPr/>
          <w:delText xml:space="preserve"> community types</w:delText>
        </w:r>
      </w:del>
      <w:del w:id="109" w:author="Microsoft Office User" w:date="2020-01-05T12:25:00Z">
        <w:r>
          <w:rPr/>
          <w:delText xml:space="preserve">, </w:delText>
        </w:r>
      </w:del>
      <w:r>
        <w:rPr/>
        <w:t>studies using 18S amplicon high-throughput sequencing (metabarcoding) suggest</w:t>
      </w:r>
      <w:del w:id="110" w:author="Microsoft Office User" w:date="2020-01-05T12:25:00Z">
        <w:r>
          <w:rPr/>
          <w:delText>s</w:delText>
        </w:r>
      </w:del>
      <w:r>
        <w:rPr/>
        <w:t xml:space="preserve"> that snow algae</w:t>
      </w:r>
      <w:ins w:id="111" w:author="Microsoft Office User" w:date="2020-01-05T12:26:00Z">
        <w:r>
          <w:rPr/>
          <w:t xml:space="preserve"> blooms </w:t>
        </w:r>
      </w:ins>
      <w:del w:id="112" w:author="Microsoft Office User" w:date="2020-01-05T12:26:00Z">
        <w:r>
          <w:rPr/>
          <w:delText xml:space="preserve"> comm</w:delText>
        </w:r>
      </w:del>
      <w:del w:id="113" w:author="Microsoft Office User" w:date="2020-01-05T12:25:00Z">
        <w:r>
          <w:rPr/>
          <w:delText>unitie</w:delText>
        </w:r>
      </w:del>
      <w:ins w:id="114" w:author="Microsoft Office User" w:date="2020-01-05T13:07:00Z">
        <w:r>
          <w:rPr/>
          <w:t xml:space="preserve">are more or less the </w:t>
        </w:r>
      </w:ins>
      <w:ins w:id="115" w:author="Microsoft Office User" w:date="2020-01-05T13:08:00Z">
        <w:r>
          <w:rPr/>
          <w:t>same from one location to another. Thirt</w:t>
        </w:r>
      </w:ins>
      <w:del w:id="116" w:author="Microsoft Office User" w:date="2020-01-05T13:07:00Z">
        <w:r>
          <w:rPr/>
          <w:delText xml:space="preserve">s are highly similar. </w:delText>
        </w:r>
      </w:del>
      <w:ins w:id="117" w:author="Microsoft Office User" w:date="2020-01-05T12:26:00Z">
        <w:r>
          <w:rPr/>
          <w:t>y-three</w:t>
        </w:r>
      </w:ins>
      <w:del w:id="118" w:author="Microsoft Office User" w:date="2020-01-05T12:26:00Z">
        <w:r>
          <w:rPr/>
          <w:delText>33</w:delText>
        </w:r>
      </w:del>
      <w:r>
        <w:rPr/>
        <w:t xml:space="preserve"> red snow communities across the Arctic were remarkably similar: all were dominated by </w:t>
      </w:r>
      <w:ins w:id="119" w:author="Microsoft Office User" w:date="2020-01-05T13:08:00Z">
        <w:r>
          <w:rPr/>
          <w:t>an OTU known as “</w:t>
        </w:r>
      </w:ins>
      <w:r>
        <w:rPr/>
        <w:t>uncultured Chlamydomonadaceae,</w:t>
      </w:r>
      <w:ins w:id="120" w:author="Microsoft Office User" w:date="2020-01-05T13:08:00Z">
        <w:r>
          <w:rPr/>
          <w:t>”</w:t>
        </w:r>
      </w:ins>
      <w:r>
        <w:rPr/>
        <w:t xml:space="preserve"> with low relative abundance of </w:t>
      </w:r>
      <w:r>
        <w:rPr>
          <w:i/>
        </w:rPr>
        <w:t>Chloromonas polyptera</w:t>
      </w:r>
      <w:r>
        <w:rPr/>
        <w:t xml:space="preserve"> and </w:t>
      </w:r>
      <w:r>
        <w:rPr>
          <w:i/>
        </w:rPr>
        <w:t>Raphidonema nivale</w:t>
      </w:r>
      <w:r>
        <w:rPr>
          <w:vertAlign w:val="superscript"/>
        </w:rPr>
        <w:t>2</w:t>
      </w:r>
      <w:r>
        <w:rPr/>
        <w:t xml:space="preserve">. Another study using 18S metabarcoding of snow algae in the mountains of Japan found neighboring red and green snow patches with highly </w:t>
      </w:r>
      <w:ins w:id="121" w:author="Microsoft Office User" w:date="2020-01-05T12:26:00Z">
        <w:r>
          <w:rPr/>
          <w:t>similar species composition</w:t>
        </w:r>
      </w:ins>
      <w:del w:id="122" w:author="Microsoft Office User" w:date="2020-01-05T12:26:00Z">
        <w:r>
          <w:rPr/>
          <w:delText>overlapping communities</w:delText>
        </w:r>
      </w:del>
      <w:r>
        <w:rPr/>
        <w:t xml:space="preserve">, although the red snow snow contained one OTU not found in the green </w:t>
      </w:r>
      <w:ins w:id="123" w:author="Microsoft Office User" w:date="2020-01-05T12:27:00Z">
        <w:r>
          <w:rPr/>
          <w:t>bloom</w:t>
        </w:r>
      </w:ins>
      <w:del w:id="124" w:author="Microsoft Office User" w:date="2020-01-05T12:27:00Z">
        <w:r>
          <w:rPr/>
          <w:delText>communit</w:delText>
        </w:r>
      </w:del>
      <w:del w:id="125" w:author="Microsoft Office User" w:date="2020-01-05T12:26:00Z">
        <w:r>
          <w:rPr/>
          <w:delText>ies</w:delText>
        </w:r>
      </w:del>
      <w:r>
        <w:rPr>
          <w:vertAlign w:val="superscript"/>
        </w:rPr>
        <w:t>20</w:t>
      </w:r>
      <w:r>
        <w:rPr/>
        <w:t>.</w:t>
      </w:r>
      <w:ins w:id="126" w:author="Microsoft Office User" w:date="2020-01-05T12:27:00Z">
        <w:r>
          <w:rPr/>
          <w:t xml:space="preserve"> In contrast</w:t>
        </w:r>
      </w:ins>
      <w:del w:id="127" w:author="Microsoft Office User" w:date="2020-01-05T12:27:00Z">
        <w:r>
          <w:rPr/>
          <w:delText xml:space="preserve"> However</w:delText>
        </w:r>
      </w:del>
      <w:r>
        <w:rPr/>
        <w:t>, side-by-side red and green snow in Greenland contained completely different</w:t>
      </w:r>
      <w:del w:id="128" w:author="Microsoft Office User" w:date="2020-01-05T12:27:00Z">
        <w:r>
          <w:rPr/>
          <w:delText xml:space="preserve"> communities, and the authors concluded that red and green snow were caused by a different</w:delText>
        </w:r>
      </w:del>
      <w:r>
        <w:rPr/>
        <w:t xml:space="preserve"> species</w:t>
      </w:r>
      <w:r>
        <w:rPr>
          <w:vertAlign w:val="superscript"/>
        </w:rPr>
        <w:t>10</w:t>
      </w:r>
      <w:r>
        <w:rPr/>
        <w:t>.</w:t>
      </w:r>
    </w:p>
    <w:p>
      <w:pPr>
        <w:pStyle w:val="TextBody"/>
        <w:rPr/>
      </w:pPr>
      <w:r>
        <w:rPr/>
        <w:t>Given how little is known about snow alga</w:t>
      </w:r>
      <w:ins w:id="129" w:author="Microsoft Office User" w:date="2020-01-05T13:15:00Z">
        <w:r>
          <w:rPr/>
          <w:t>l</w:t>
        </w:r>
      </w:ins>
      <w:del w:id="130" w:author="Microsoft Office User" w:date="2020-01-05T13:15:00Z">
        <w:r>
          <w:rPr/>
          <w:delText>e</w:delText>
        </w:r>
      </w:del>
      <w:r>
        <w:rPr/>
        <w:t xml:space="preserve"> </w:t>
      </w:r>
      <w:ins w:id="131" w:author="Microsoft Office User" w:date="2020-01-05T13:09:00Z">
        <w:r>
          <w:rPr/>
          <w:t xml:space="preserve">species </w:t>
        </w:r>
      </w:ins>
      <w:r>
        <w:rPr/>
        <w:t xml:space="preserve">distribution and diversity, particularly in alpine habitats, our goal </w:t>
      </w:r>
      <w:ins w:id="132" w:author="Microsoft Office User" w:date="2020-01-05T13:17:00Z">
        <w:r>
          <w:rPr/>
          <w:t>was</w:t>
        </w:r>
      </w:ins>
      <w:del w:id="133" w:author="Microsoft Office User" w:date="2020-01-05T13:17:00Z">
        <w:r>
          <w:rPr/>
          <w:delText>is</w:delText>
        </w:r>
      </w:del>
      <w:r>
        <w:rPr/>
        <w:t xml:space="preserve"> to </w:t>
      </w:r>
      <w:ins w:id="134" w:author="Microsoft Office User" w:date="2020-01-05T13:09:00Z">
        <w:r>
          <w:rPr/>
          <w:t xml:space="preserve">identify </w:t>
        </w:r>
      </w:ins>
      <w:del w:id="135" w:author="Microsoft Office User" w:date="2020-01-05T13:09:00Z">
        <w:r>
          <w:rPr/>
          <w:delText xml:space="preserve">characterize </w:delText>
        </w:r>
      </w:del>
      <w:r>
        <w:rPr/>
        <w:t xml:space="preserve">the snow algae </w:t>
      </w:r>
      <w:ins w:id="136" w:author="Microsoft Office User" w:date="2020-01-05T13:09:00Z">
        <w:r>
          <w:rPr/>
          <w:t xml:space="preserve">species </w:t>
        </w:r>
      </w:ins>
      <w:del w:id="137" w:author="Microsoft Office User" w:date="2020-01-05T13:09:00Z">
        <w:r>
          <w:rPr/>
          <w:delText xml:space="preserve">community structure </w:delText>
        </w:r>
      </w:del>
      <w:r>
        <w:rPr/>
        <w:t xml:space="preserve">in </w:t>
      </w:r>
      <w:ins w:id="138" w:author="Microsoft Office User" w:date="2020-01-05T13:09:00Z">
        <w:r>
          <w:rPr/>
          <w:t xml:space="preserve">blooms on </w:t>
        </w:r>
      </w:ins>
      <w:ins w:id="139" w:author="Microsoft Office User" w:date="2020-01-05T13:10:00Z">
        <w:r>
          <w:rPr/>
          <w:t xml:space="preserve">different mountains and from different altitudes within a single mountain range, </w:t>
        </w:r>
      </w:ins>
      <w:del w:id="140" w:author="Microsoft Office User" w:date="2020-01-05T13:10:00Z">
        <w:r>
          <w:rPr/>
          <w:delText xml:space="preserve">alpine and subalpine habitats. We surveyed snow algae communities from throughout </w:delText>
        </w:r>
      </w:del>
      <w:r>
        <w:rPr/>
        <w:t>the Coast Range of British Columbia, Canada</w:t>
      </w:r>
      <w:del w:id="141" w:author="Microsoft Office User" w:date="2020-01-05T13:10:00Z">
        <w:r>
          <w:rPr/>
          <w:delText xml:space="preserve"> using light microscopy and metabarcoding</w:delText>
        </w:r>
      </w:del>
      <w:r>
        <w:rPr/>
        <w:t>.</w:t>
      </w:r>
      <w:ins w:id="142" w:author="Microsoft Office User" w:date="2020-01-05T13:10:00Z">
        <w:r>
          <w:rPr/>
          <w:t xml:space="preserve"> The seq</w:t>
        </w:r>
      </w:ins>
      <w:ins w:id="143" w:author="Microsoft Office User" w:date="2020-01-05T13:11:00Z">
        <w:r>
          <w:rPr/>
          <w:t>uence of r</w:t>
        </w:r>
      </w:ins>
      <w:ins w:id="144" w:author="Microsoft Office User" w:date="2020-01-05T13:10:00Z">
        <w:r>
          <w:rPr/>
          <w:t>ibosomal</w:t>
        </w:r>
      </w:ins>
      <w:r>
        <w:rPr/>
        <w:t xml:space="preserve"> 18S is highly conserved, making it an ideal universal barcode for eukaryotes, but at lower taxonomic levels 18S is too similar to resolve closely related taxa. To complement</w:t>
      </w:r>
      <w:del w:id="145" w:author="Microsoft Office User" w:date="2020-01-05T13:17:00Z">
        <w:r>
          <w:rPr/>
          <w:delText xml:space="preserve"> our</w:delText>
        </w:r>
      </w:del>
      <w:r>
        <w:rPr/>
        <w:t xml:space="preserve"> 18S sequencing, we also targeted the more differentiated </w:t>
      </w:r>
      <w:r>
        <w:rPr>
          <w:i/>
        </w:rPr>
        <w:t>rbcL</w:t>
      </w:r>
      <w:r>
        <w:rPr/>
        <w:t xml:space="preserve"> gene, coding for rubisco, thus only targeting the photosynthetic community. </w:t>
      </w:r>
      <w:ins w:id="146" w:author="Microsoft Office User" w:date="2020-01-05T13:16:00Z">
        <w:r>
          <w:rPr/>
          <w:t>Additionally, w</w:t>
        </w:r>
      </w:ins>
      <w:ins w:id="147" w:author="Microsoft Office User" w:date="2020-01-05T13:17:00Z">
        <w:r>
          <w:rPr/>
          <w:t>e used light microscopy to describe the relative abundance of different morphologies in each fiel</w:t>
        </w:r>
      </w:ins>
      <w:ins w:id="148" w:author="Microsoft Office User" w:date="2020-01-05T13:18:00Z">
        <w:r>
          <w:rPr/>
          <w:t xml:space="preserve">d sample. </w:t>
        </w:r>
      </w:ins>
      <w:r>
        <w:rPr/>
        <w:t xml:space="preserve">By using three cross-referenced metrics of relative abundance, we were able to describe the </w:t>
      </w:r>
      <w:ins w:id="149" w:author="Microsoft Office User" w:date="2020-01-05T13:18:00Z">
        <w:r>
          <w:rPr/>
          <w:t>algal blooms</w:t>
        </w:r>
      </w:ins>
      <w:del w:id="150" w:author="Microsoft Office User" w:date="2020-01-05T13:18:00Z">
        <w:r>
          <w:rPr/>
          <w:delText>community structure</w:delText>
        </w:r>
      </w:del>
      <w:r>
        <w:rPr/>
        <w:t xml:space="preserve"> with high taxonomic resolution. We found </w:t>
      </w:r>
      <w:ins w:id="151" w:author="Microsoft Office User" w:date="2020-01-05T13:18:00Z">
        <w:r>
          <w:rPr/>
          <w:t xml:space="preserve">blooms </w:t>
        </w:r>
      </w:ins>
      <w:del w:id="152" w:author="Microsoft Office User" w:date="2020-01-05T13:18:00Z">
        <w:r>
          <w:rPr/>
          <w:delText xml:space="preserve">communities </w:delText>
        </w:r>
      </w:del>
      <w:r>
        <w:rPr/>
        <w:t>above treeline contained a distinct set of taxa</w:t>
      </w:r>
      <w:ins w:id="153" w:author="Microsoft Office User" w:date="2020-01-05T13:19:00Z">
        <w:r>
          <w:rPr/>
          <w:t>. Elevation defined</w:t>
        </w:r>
      </w:ins>
      <w:ins w:id="154" w:author="Microsoft Office User" w:date="2020-01-05T13:20:00Z">
        <w:r>
          <w:rPr/>
          <w:t xml:space="preserve"> a</w:t>
        </w:r>
      </w:ins>
      <w:ins w:id="155" w:author="Microsoft Office User" w:date="2020-01-05T13:19:00Z">
        <w:r>
          <w:rPr/>
          <w:t xml:space="preserve"> gradient of </w:t>
        </w:r>
      </w:ins>
      <w:del w:id="156" w:author="Microsoft Office User" w:date="2020-01-05T13:19:00Z">
        <w:r>
          <w:rPr/>
          <w:delText>,</w:delText>
        </w:r>
      </w:del>
      <w:r>
        <w:rPr/>
        <w:t xml:space="preserve"> </w:t>
      </w:r>
      <w:del w:id="157" w:author="Microsoft Office User" w:date="2020-01-05T13:19:00Z">
        <w:r>
          <w:rPr/>
          <w:delText xml:space="preserve">and instead of sharply defined community types we found something more akin to a gradient, with varying </w:delText>
        </w:r>
      </w:del>
      <w:r>
        <w:rPr/>
        <w:t>relative abundances of different snow algae taxa.</w:t>
      </w:r>
      <w:ins w:id="158" w:author="Microsoft Office User" w:date="2020-01-05T13:20:00Z">
        <w:r>
          <w:rPr/>
          <w:t xml:space="preserve"> There were no significant differences between mountains. [IS THIS TRUE?]</w:t>
        </w:r>
      </w:ins>
    </w:p>
    <w:p>
      <w:pPr>
        <w:pStyle w:val="Heading1"/>
        <w:rPr/>
      </w:pPr>
      <w:bookmarkStart w:id="4" w:name="results"/>
      <w:r>
        <w:rPr/>
        <w:t>Results</w:t>
      </w:r>
      <w:bookmarkEnd w:id="4"/>
    </w:p>
    <w:p>
      <w:pPr>
        <w:pStyle w:val="FirstParagraph"/>
        <w:rPr/>
      </w:pPr>
      <w:r>
        <w:rPr/>
        <w:t>We collected 309 snow algae samples from 13 mountains throughout the summer of 2018. We first detected snow algae on May 18, and we continued to sample our low elevation sites at Seymour (S) and Hollyburn (H) until the sno</w:t>
      </w:r>
      <w:ins w:id="159" w:author="Microsoft Office User" w:date="2020-01-05T13:21:00Z">
        <w:r>
          <w:rPr/>
          <w:t>w</w:t>
        </w:r>
      </w:ins>
      <w:del w:id="160" w:author="Microsoft Office User" w:date="2020-01-05T13:21:00Z">
        <w:r>
          <w:rPr/>
          <w:delText>w had completely</w:delText>
        </w:r>
      </w:del>
      <w:r>
        <w:rPr/>
        <w:t xml:space="preserve"> melted out </w:t>
      </w:r>
      <w:ins w:id="161" w:author="Microsoft Office User" w:date="2020-01-05T13:21:00Z">
        <w:r>
          <w:rPr/>
          <w:t>in</w:t>
        </w:r>
      </w:ins>
      <w:del w:id="162" w:author="Microsoft Office User" w:date="2020-01-05T13:21:00Z">
        <w:r>
          <w:rPr/>
          <w:delText>by</w:delText>
        </w:r>
      </w:del>
      <w:r>
        <w:rPr/>
        <w:t xml:space="preserve"> early July. We did not detect snow algae above treeline until June 20,</w:t>
      </w:r>
      <w:ins w:id="163" w:author="Microsoft Office User" w:date="2020-01-05T13:21:00Z">
        <w:r>
          <w:rPr/>
          <w:t xml:space="preserve"> At </w:t>
        </w:r>
      </w:ins>
      <w:ins w:id="164" w:author="Microsoft Office User" w:date="2020-01-05T13:22:00Z">
        <w:r>
          <w:rPr/>
          <w:t xml:space="preserve">higher elevations, both the </w:t>
        </w:r>
      </w:ins>
      <w:del w:id="165" w:author="Microsoft Office User" w:date="2020-01-05T13:21:00Z">
        <w:r>
          <w:rPr/>
          <w:delText xml:space="preserve"> </w:delText>
        </w:r>
      </w:del>
      <w:del w:id="166" w:author="Microsoft Office User" w:date="2020-01-05T13:22:00Z">
        <w:r>
          <w:rPr/>
          <w:delText xml:space="preserve">and </w:delText>
        </w:r>
      </w:del>
      <w:r>
        <w:rPr/>
        <w:t xml:space="preserve">snow </w:t>
      </w:r>
      <w:ins w:id="167" w:author="Microsoft Office User" w:date="2020-01-05T13:22:00Z">
        <w:r>
          <w:rPr/>
          <w:t xml:space="preserve">and snow algae blooms </w:t>
        </w:r>
      </w:ins>
      <w:r>
        <w:rPr/>
        <w:t xml:space="preserve">persisted </w:t>
      </w:r>
      <w:del w:id="168" w:author="Microsoft Office User" w:date="2020-01-05T13:22:00Z">
        <w:r>
          <w:rPr/>
          <w:delText xml:space="preserve">at higher elevations </w:delText>
        </w:r>
      </w:del>
      <w:r>
        <w:rPr/>
        <w:t>throughout the entire summer.</w:t>
      </w:r>
    </w:p>
    <w:p>
      <w:pPr>
        <w:pStyle w:val="TextBody"/>
        <w:rPr/>
      </w:pPr>
      <w:ins w:id="169" w:author="Microsoft Office User" w:date="2020-01-05T13:22:00Z">
        <w:r>
          <w:rPr/>
          <w:t>By microscopy, w</w:t>
        </w:r>
      </w:ins>
      <w:del w:id="170" w:author="Microsoft Office User" w:date="2020-01-05T13:22:00Z">
        <w:r>
          <w:rPr/>
          <w:delText>W</w:delText>
        </w:r>
      </w:del>
      <w:r>
        <w:rPr/>
        <w:t xml:space="preserve">e </w:t>
      </w:r>
      <w:ins w:id="171" w:author="Microsoft Office User" w:date="2020-01-05T13:22:00Z">
        <w:r>
          <w:rPr/>
          <w:t xml:space="preserve">identified </w:t>
        </w:r>
      </w:ins>
      <w:del w:id="172" w:author="Microsoft Office User" w:date="2020-01-05T13:22:00Z">
        <w:r>
          <w:rPr/>
          <w:delText xml:space="preserve">found </w:delText>
        </w:r>
      </w:del>
      <w:r>
        <w:rPr/>
        <w:t xml:space="preserve">morphologically distinct snow algae </w:t>
      </w:r>
      <w:ins w:id="173" w:author="Microsoft Office User" w:date="2020-01-05T13:23:00Z">
        <w:r>
          <w:rPr/>
          <w:t xml:space="preserve">dominating </w:t>
        </w:r>
      </w:ins>
      <w:del w:id="174" w:author="Microsoft Office User" w:date="2020-01-05T13:23:00Z">
        <w:r>
          <w:rPr/>
          <w:delText xml:space="preserve">communities </w:delText>
        </w:r>
      </w:del>
      <w:r>
        <w:rPr/>
        <w:t xml:space="preserve">in different habitats. In shaded, forested sites we often found green or orange patches of snow, containing green or orange ovate cells with short spines resembling </w:t>
      </w:r>
      <w:r>
        <w:rPr>
          <w:i/>
        </w:rPr>
        <w:t>Chloromonas cf. brevispina</w:t>
      </w:r>
      <w:r>
        <w:rPr/>
        <w:t xml:space="preserve"> (Fig. </w:t>
      </w:r>
      <w:commentRangeStart w:id="4"/>
      <w:r>
        <w:rPr/>
        <w:t>1c)</w:t>
      </w:r>
      <w:r>
        <w:rPr/>
      </w:r>
      <w:commentRangeEnd w:id="4"/>
      <w:r>
        <w:commentReference w:id="4"/>
      </w:r>
      <w:r>
        <w:rPr/>
        <w:t>. In forest clearings we observed low-angle linear drainage channels or runnels containing high concentrations of snow algae. In May and early June these runnels contained green snow hidden 2 to 5 cm below the white snow surface, and on subsequent visits these same sites contained orange snow at the surface, with morphologies resembling</w:t>
      </w:r>
      <w:ins w:id="175" w:author="Microsoft Office User" w:date="2020-01-05T13:46:00Z">
        <w:r>
          <w:rPr/>
          <w:t xml:space="preserve"> published images of</w:t>
        </w:r>
      </w:ins>
      <w:r>
        <w:rPr/>
        <w:t xml:space="preserve"> </w:t>
      </w:r>
      <w:r>
        <w:rPr>
          <w:i/>
        </w:rPr>
        <w:t>Chloromonas krienitzii</w:t>
      </w:r>
      <w:r>
        <w:rPr/>
        <w:t xml:space="preserve"> (Fig 1b</w:t>
      </w:r>
      <w:ins w:id="176" w:author="Microsoft Office User" w:date="2020-01-05T13:46:00Z">
        <w:r>
          <w:rPr/>
          <w:t>; REF TO PUBLISHED IMAGES]</w:t>
        </w:r>
      </w:ins>
      <w:del w:id="177" w:author="Microsoft Office User" w:date="2020-01-05T13:46:00Z">
        <w:r>
          <w:rPr/>
          <w:delText>)</w:delText>
        </w:r>
      </w:del>
      <w:r>
        <w:rPr/>
        <w:t xml:space="preserve">. Red snow was prevalent above treeline, dominated by red cells similar in appearance to </w:t>
      </w:r>
      <w:r>
        <w:rPr>
          <w:i/>
        </w:rPr>
        <w:t>Sanguina nivaloides</w:t>
      </w:r>
      <w:ins w:id="178" w:author="Microsoft Office User" w:date="2020-01-05T13:28:00Z">
        <w:r>
          <w:rPr/>
          <w:t xml:space="preserve"> [FIG. 1?] </w:t>
        </w:r>
      </w:ins>
      <w:del w:id="179" w:author="Microsoft Office User" w:date="2020-01-05T13:28:00Z">
        <w:r>
          <w:rPr/>
          <w:delText xml:space="preserve">, </w:delText>
        </w:r>
      </w:del>
      <w:r>
        <w:rPr/>
        <w:t>although we also occasionally observed green snow patches above treeline. We found red snow dominated by</w:t>
      </w:r>
      <w:ins w:id="180" w:author="Microsoft Office User" w:date="2020-01-05T13:45:00Z">
        <w:r>
          <w:rPr/>
          <w:t xml:space="preserve"> morphologies similar to published images of</w:t>
        </w:r>
      </w:ins>
      <w:r>
        <w:rPr/>
        <w:t xml:space="preserve"> </w:t>
      </w:r>
      <w:r>
        <w:rPr>
          <w:i/>
        </w:rPr>
        <w:t>Chlainomonas rubra</w:t>
      </w:r>
      <w:r>
        <w:rPr/>
        <w:t xml:space="preserve"> </w:t>
      </w:r>
      <w:del w:id="181" w:author="Microsoft Office User" w:date="2020-01-05T13:45:00Z">
        <w:r>
          <w:rPr/>
          <w:delText xml:space="preserve">morphologies </w:delText>
        </w:r>
      </w:del>
      <w:r>
        <w:rPr/>
        <w:t>in unshaded sites at all elevations.</w:t>
      </w:r>
    </w:p>
    <w:p>
      <w:pPr>
        <w:pStyle w:val="TextBody"/>
        <w:rPr/>
      </w:pPr>
      <w:ins w:id="182" w:author="Microsoft Office User" w:date="2020-01-05T13:47:00Z">
        <w:r>
          <w:rPr/>
          <w:t xml:space="preserve">Of the 309 samples </w:t>
        </w:r>
      </w:ins>
      <w:ins w:id="183" w:author="Microsoft Office User" w:date="2020-01-05T13:48:00Z">
        <w:r>
          <w:rPr/>
          <w:t>studied by light microscopy, we</w:t>
        </w:r>
      </w:ins>
      <w:del w:id="184" w:author="Microsoft Office User" w:date="2020-01-05T13:47:00Z">
        <w:r>
          <w:rPr/>
          <w:delText>We</w:delText>
        </w:r>
      </w:del>
      <w:r>
        <w:rPr/>
        <w:t xml:space="preserve"> chose 33 </w:t>
      </w:r>
      <w:del w:id="185" w:author="Microsoft Office User" w:date="2020-01-05T13:48:00Z">
        <w:r>
          <w:rPr/>
          <w:delText xml:space="preserve">snow algae samples </w:delText>
        </w:r>
      </w:del>
      <w:r>
        <w:rPr/>
        <w:t xml:space="preserve">for 18S and </w:t>
      </w:r>
      <w:r>
        <w:rPr>
          <w:i/>
        </w:rPr>
        <w:t>rbcL</w:t>
      </w:r>
      <w:r>
        <w:rPr/>
        <w:t xml:space="preserve"> amplicon</w:t>
      </w:r>
      <w:ins w:id="186" w:author="Microsoft Office User" w:date="2020-01-05T13:48:00Z">
        <w:r>
          <w:rPr/>
          <w:t xml:space="preserve"> sequencing using</w:t>
        </w:r>
      </w:ins>
      <w:r>
        <w:rPr/>
        <w:t xml:space="preserve"> Illumina</w:t>
      </w:r>
      <w:ins w:id="187" w:author="Microsoft Office User" w:date="2020-01-05T13:48:00Z">
        <w:r>
          <w:rPr/>
          <w:t xml:space="preserve"> next generation technology</w:t>
        </w:r>
      </w:ins>
      <w:del w:id="188" w:author="Microsoft Office User" w:date="2020-01-05T13:48:00Z">
        <w:r>
          <w:rPr/>
          <w:delText xml:space="preserve"> sequencing</w:delText>
        </w:r>
      </w:del>
      <w:r>
        <w:rPr/>
        <w:t xml:space="preserve">. Both libraries were dominated by amplicon sequence variants (ASVs) that were assigned to Chlorophyta. Our 18S library contained 67 ASVs that were assigned to Chlorophyta and 7 ASVs to Ochrophyta, while our </w:t>
      </w:r>
      <w:r>
        <w:rPr>
          <w:i/>
        </w:rPr>
        <w:t>rbcL</w:t>
      </w:r>
      <w:r>
        <w:rPr/>
        <w:t xml:space="preserve"> library contained 642 ASVs, of which 603 were assigned to Chlorophyta</w:t>
      </w:r>
      <w:ins w:id="189" w:author="Microsoft Office User" w:date="2020-01-05T13:49:00Z">
        <w:r>
          <w:rPr/>
          <w:t xml:space="preserve">; the remaining 41 were ?????? </w:t>
        </w:r>
      </w:ins>
      <w:del w:id="190" w:author="Microsoft Office User" w:date="2020-01-05T13:49:00Z">
        <w:r>
          <w:rPr/>
          <w:delText>.</w:delText>
        </w:r>
      </w:del>
      <w:r>
        <w:rPr/>
        <w:t xml:space="preserve"> </w:t>
      </w:r>
      <w:ins w:id="191" w:author="Microsoft Office User" w:date="2020-01-05T13:49:00Z">
        <w:r>
          <w:rPr/>
          <w:t>Of the Chlorophytes, t</w:t>
        </w:r>
      </w:ins>
      <w:del w:id="192" w:author="Microsoft Office User" w:date="2020-01-05T13:49:00Z">
        <w:r>
          <w:rPr/>
          <w:delText>T</w:delText>
        </w:r>
      </w:del>
      <w:r>
        <w:rPr/>
        <w:t xml:space="preserve">he top genera were </w:t>
      </w:r>
      <w:r>
        <w:rPr>
          <w:i/>
        </w:rPr>
        <w:t>Chloromonas</w:t>
      </w:r>
      <w:r>
        <w:rPr/>
        <w:t xml:space="preserve">, </w:t>
      </w:r>
      <w:r>
        <w:rPr>
          <w:i/>
        </w:rPr>
        <w:t>Chlainomonas</w:t>
      </w:r>
      <w:r>
        <w:rPr/>
        <w:t xml:space="preserve">, and </w:t>
      </w:r>
      <w:r>
        <w:rPr>
          <w:i/>
        </w:rPr>
        <w:t>Sanguina</w:t>
      </w:r>
      <w:r>
        <w:rPr/>
        <w:t xml:space="preserve">, </w:t>
      </w:r>
      <w:commentRangeStart w:id="5"/>
      <w:r>
        <w:rPr/>
        <w:t xml:space="preserve">but most ASVs were not assigned to genus level </w:t>
      </w:r>
      <w:r>
        <w:rPr/>
      </w:r>
      <w:commentRangeEnd w:id="5"/>
      <w:r>
        <w:commentReference w:id="5"/>
      </w:r>
      <w:r>
        <w:rPr/>
        <w:t>(Fig. 2</w:t>
      </w:r>
      <w:ins w:id="193" w:author="Microsoft Office User" w:date="2020-01-05T13:52:00Z">
        <w:r>
          <w:rPr/>
          <w:t>A</w:t>
        </w:r>
      </w:ins>
      <w:r>
        <w:rPr/>
        <w:t>). We used t-SNE to generate operational taxonomic units (OTUs), and found many OTUs that did not correspond to any known taxa on GenBank</w:t>
      </w:r>
      <w:ins w:id="194" w:author="Microsoft Office User" w:date="2020-01-05T13:52:00Z">
        <w:r>
          <w:rPr/>
          <w:t xml:space="preserve"> (Fig. 2B)</w:t>
        </w:r>
      </w:ins>
      <w:r>
        <w:rPr/>
        <w:t xml:space="preserve">: several OTUs related to </w:t>
      </w:r>
      <w:r>
        <w:rPr>
          <w:i/>
        </w:rPr>
        <w:t>Chloromonas</w:t>
      </w:r>
      <w:r>
        <w:rPr/>
        <w:t xml:space="preserve">, and one Chlamydomonadaceae </w:t>
      </w:r>
      <w:commentRangeStart w:id="6"/>
      <w:r>
        <w:rPr/>
        <w:t>OTU that was only assigned to the species level</w:t>
      </w:r>
      <w:r>
        <w:rPr/>
      </w:r>
      <w:commentRangeEnd w:id="6"/>
      <w:r>
        <w:commentReference w:id="6"/>
      </w:r>
      <w:r>
        <w:rPr/>
        <w:t>.</w:t>
      </w:r>
    </w:p>
    <w:p>
      <w:pPr>
        <w:pStyle w:val="TextBody"/>
        <w:rPr/>
      </w:pPr>
      <w:r>
        <w:rPr/>
        <w:t xml:space="preserve">Above and below treeline </w:t>
      </w:r>
      <w:ins w:id="195" w:author="Microsoft Office User" w:date="2020-01-05T13:54:00Z">
        <w:r>
          <w:rPr/>
          <w:t>samples each</w:t>
        </w:r>
      </w:ins>
      <w:del w:id="196" w:author="Microsoft Office User" w:date="2020-01-05T13:54:00Z">
        <w:r>
          <w:rPr/>
          <w:delText>communities</w:delText>
        </w:r>
      </w:del>
      <w:r>
        <w:rPr/>
        <w:t xml:space="preserve"> contained some unique taxa, but most taxa did not exhibit a clear elevational trend (Fig. 3). </w:t>
      </w:r>
      <w:r>
        <w:rPr>
          <w:i/>
        </w:rPr>
        <w:t>Sanguina</w:t>
      </w:r>
      <w:r>
        <w:rPr/>
        <w:t xml:space="preserve"> was the dominant taxa in most samples </w:t>
      </w:r>
      <w:del w:id="197" w:author="Microsoft Office User" w:date="2020-01-05T13:54:00Z">
        <w:r>
          <w:rPr/>
          <w:delText xml:space="preserve">taken </w:delText>
        </w:r>
      </w:del>
      <w:r>
        <w:rPr/>
        <w:t xml:space="preserve">from above treeline. Additionally, high elevation sites contained several taxa not found at low elevations: an unannotated OTU of </w:t>
      </w:r>
      <w:r>
        <w:rPr>
          <w:i/>
        </w:rPr>
        <w:t>Chloromonas</w:t>
      </w:r>
      <w:r>
        <w:rPr/>
        <w:t xml:space="preserve">, and ASVs with a best BLAST match to </w:t>
      </w:r>
      <w:r>
        <w:rPr>
          <w:i/>
        </w:rPr>
        <w:t>Raphidonema longiseta</w:t>
      </w:r>
      <w:r>
        <w:rPr/>
        <w:t xml:space="preserve"> (KM462868.1) were found at the three highest elevation sites. Green snow from </w:t>
      </w:r>
      <w:ins w:id="198" w:author="Microsoft Office User" w:date="2020-01-05T13:55:00Z">
        <w:r>
          <w:rPr/>
          <w:t xml:space="preserve">high </w:t>
        </w:r>
      </w:ins>
      <w:r>
        <w:rPr/>
        <w:t xml:space="preserve">alpine sites contained </w:t>
      </w:r>
      <w:r>
        <w:rPr>
          <w:i/>
        </w:rPr>
        <w:t>Chloromonas</w:t>
      </w:r>
      <w:r>
        <w:rPr/>
        <w:t xml:space="preserve"> OTUs that were also found in sites below treeline. Low elevation sites contained </w:t>
      </w:r>
      <w:r>
        <w:rPr>
          <w:i/>
        </w:rPr>
        <w:t>Chloromonas krienitzii</w:t>
      </w:r>
      <w:r>
        <w:rPr/>
        <w:t xml:space="preserve">, but many sites were dominated by taxa that were found at all elevations, such as </w:t>
      </w:r>
      <w:r>
        <w:rPr>
          <w:i/>
        </w:rPr>
        <w:t>Chlainomonas</w:t>
      </w:r>
      <w:r>
        <w:rPr/>
        <w:t>.</w:t>
      </w:r>
    </w:p>
    <w:p>
      <w:pPr>
        <w:pStyle w:val="TextBody"/>
        <w:rPr/>
      </w:pPr>
      <w:r>
        <w:rPr/>
        <w:t xml:space="preserve">Cell counts, 18S, and </w:t>
      </w:r>
      <w:r>
        <w:rPr>
          <w:i/>
        </w:rPr>
        <w:t>rbcL</w:t>
      </w:r>
      <w:r>
        <w:rPr/>
        <w:t xml:space="preserve"> datasets were generally consistent, but </w:t>
      </w:r>
      <w:ins w:id="199" w:author="Microsoft Office User" w:date="2020-01-05T13:55:00Z">
        <w:r>
          <w:rPr/>
          <w:t xml:space="preserve">there were some interesting </w:t>
        </w:r>
      </w:ins>
      <w:del w:id="200" w:author="Microsoft Office User" w:date="2020-01-05T13:55:00Z">
        <w:r>
          <w:rPr/>
          <w:delText xml:space="preserve">we did notice some </w:delText>
        </w:r>
      </w:del>
      <w:r>
        <w:rPr/>
        <w:t xml:space="preserve">discrepancies. </w:t>
      </w:r>
      <w:r>
        <w:rPr>
          <w:i/>
        </w:rPr>
        <w:t>Chlainomonas</w:t>
      </w:r>
      <w:r>
        <w:rPr/>
        <w:t xml:space="preserve"> was more prevalent in our </w:t>
      </w:r>
      <w:r>
        <w:rPr>
          <w:i/>
        </w:rPr>
        <w:t>rbcL</w:t>
      </w:r>
      <w:r>
        <w:rPr/>
        <w:t xml:space="preserve"> library than in cell counts, while </w:t>
      </w:r>
      <w:r>
        <w:rPr>
          <w:i/>
        </w:rPr>
        <w:t>Sanguina</w:t>
      </w:r>
      <w:r>
        <w:rPr/>
        <w:t xml:space="preserve"> was underrepresented in </w:t>
      </w:r>
      <w:r>
        <w:rPr>
          <w:i/>
        </w:rPr>
        <w:t>rbcL</w:t>
      </w:r>
      <w:r>
        <w:rPr/>
        <w:t xml:space="preserve"> compared to 18S and cell counts. We did not detect </w:t>
      </w:r>
      <w:r>
        <w:rPr>
          <w:i/>
        </w:rPr>
        <w:t>Chlainomonas</w:t>
      </w:r>
      <w:r>
        <w:rPr/>
        <w:t xml:space="preserve"> </w:t>
      </w:r>
      <w:ins w:id="201" w:author="Microsoft Office User" w:date="2020-01-05T13:56:00Z">
        <w:r>
          <w:rPr/>
          <w:t xml:space="preserve">with </w:t>
        </w:r>
      </w:ins>
      <w:del w:id="202" w:author="Microsoft Office User" w:date="2020-01-05T13:55:00Z">
        <w:r>
          <w:rPr/>
          <w:delText xml:space="preserve">in </w:delText>
        </w:r>
      </w:del>
      <w:r>
        <w:rPr/>
        <w:t>18S</w:t>
      </w:r>
      <w:ins w:id="203" w:author="Microsoft Office User" w:date="2020-01-05T13:56:00Z">
        <w:r>
          <w:rPr/>
          <w:t xml:space="preserve"> sequencing.</w:t>
        </w:r>
      </w:ins>
      <w:del w:id="204" w:author="Microsoft Office User" w:date="2020-01-05T13:56:00Z">
        <w:r>
          <w:rPr/>
          <w:delText>.</w:delText>
        </w:r>
      </w:del>
    </w:p>
    <w:p>
      <w:pPr>
        <w:pStyle w:val="TextBody"/>
        <w:rPr/>
      </w:pPr>
      <w:r>
        <w:rPr/>
        <w:t xml:space="preserve">At runnel sites on Hollyburn and Seymour we observed snow algae blooms that changed from green to orange over the course of the summer (Fig. 1). We sequenced both green subsurface and orange surface snow at three different sites, and found both were dominated by </w:t>
      </w:r>
      <w:r>
        <w:rPr>
          <w:i/>
        </w:rPr>
        <w:t>Chloromonas krienitzii</w:t>
      </w:r>
      <w:r>
        <w:rPr/>
        <w:t xml:space="preserve">, although surface samples also contained </w:t>
      </w:r>
      <w:del w:id="205" w:author="Microsoft Office User" w:date="2020-01-05T13:56:00Z">
        <w:r>
          <w:rPr/>
          <w:delText xml:space="preserve">some </w:delText>
        </w:r>
      </w:del>
      <w:r>
        <w:rPr>
          <w:i/>
        </w:rPr>
        <w:t>Chlainomonas</w:t>
      </w:r>
      <w:r>
        <w:rPr/>
        <w:t xml:space="preserve"> (Supplementary _</w:t>
      </w:r>
      <w:ins w:id="206" w:author="Microsoft Office User" w:date="2020-01-05T13:56:00Z">
        <w:r>
          <w:rPr/>
          <w:t>DON’T FORGET TO ADD NUMBER</w:t>
        </w:r>
      </w:ins>
      <w:r>
        <w:rPr/>
        <w:t>).</w:t>
      </w:r>
    </w:p>
    <w:p>
      <w:pPr>
        <w:pStyle w:val="Heading1"/>
        <w:rPr/>
      </w:pPr>
      <w:bookmarkStart w:id="5" w:name="discussion"/>
      <w:r>
        <w:rPr/>
        <w:t>Discussion</w:t>
      </w:r>
      <w:bookmarkEnd w:id="5"/>
    </w:p>
    <w:p>
      <w:pPr>
        <w:pStyle w:val="FirstParagraph"/>
        <w:rPr/>
      </w:pPr>
      <w:r>
        <w:rPr/>
        <w:t xml:space="preserve">We found that </w:t>
      </w:r>
      <w:del w:id="207" w:author="Microsoft Office User" w:date="2020-01-05T13:59:00Z">
        <w:r>
          <w:rPr/>
          <w:delText xml:space="preserve">the </w:delText>
        </w:r>
      </w:del>
      <w:r>
        <w:rPr/>
        <w:t xml:space="preserve">alpine snow algae </w:t>
      </w:r>
      <w:ins w:id="208" w:author="Microsoft Office User" w:date="2020-01-05T13:59:00Z">
        <w:r>
          <w:rPr/>
          <w:t>blooms</w:t>
        </w:r>
      </w:ins>
      <w:ins w:id="209" w:author="Microsoft Office User" w:date="2020-01-05T13:57:00Z">
        <w:r>
          <w:rPr/>
          <w:t xml:space="preserve"> </w:t>
        </w:r>
      </w:ins>
      <w:del w:id="210" w:author="Microsoft Office User" w:date="2020-01-05T13:57:00Z">
        <w:r>
          <w:rPr/>
          <w:delText xml:space="preserve">community </w:delText>
        </w:r>
      </w:del>
      <w:r>
        <w:rPr/>
        <w:t xml:space="preserve">can vary widely from site to site. Different taxa were dominant at different elevations, with alpine sites dominated several distinct taxa, most notably </w:t>
      </w:r>
      <w:r>
        <w:rPr>
          <w:i/>
        </w:rPr>
        <w:t>Sanguina</w:t>
      </w:r>
      <w:r>
        <w:rPr/>
        <w:t xml:space="preserve">. </w:t>
      </w:r>
      <w:r>
        <w:rPr>
          <w:i/>
        </w:rPr>
        <w:t>Chloromonas krienitzii</w:t>
      </w:r>
      <w:r>
        <w:rPr/>
        <w:t xml:space="preserve"> was dominant in mid-elevation runnels appearing as green motile cells below the snow surface, and later in the season developing orange pigment at the surface. </w:t>
      </w:r>
      <w:r>
        <w:rPr>
          <w:i/>
        </w:rPr>
        <w:t>Chloromonas</w:t>
      </w:r>
      <w:r>
        <w:rPr/>
        <w:t xml:space="preserve"> and </w:t>
      </w:r>
      <w:r>
        <w:rPr>
          <w:i/>
        </w:rPr>
        <w:t>Chlainomonas</w:t>
      </w:r>
      <w:r>
        <w:rPr/>
        <w:t xml:space="preserve"> were abundant across all elevations, including many </w:t>
      </w:r>
      <w:ins w:id="211" w:author="Microsoft Office User" w:date="2020-01-05T13:59:00Z">
        <w:r>
          <w:rPr/>
          <w:t>species</w:t>
        </w:r>
      </w:ins>
      <w:ins w:id="212" w:author="Microsoft Office User" w:date="2020-01-05T14:00:00Z">
        <w:r>
          <w:rPr/>
          <w:t xml:space="preserve"> [or OTUs if you prefer, but not ‘taxa’ given that you are talking about something within a genus] </w:t>
        </w:r>
      </w:ins>
      <w:ins w:id="213" w:author="Microsoft Office User" w:date="2020-01-05T13:59:00Z">
        <w:r>
          <w:rPr/>
          <w:t xml:space="preserve"> </w:t>
        </w:r>
      </w:ins>
      <w:del w:id="214" w:author="Microsoft Office User" w:date="2020-01-05T13:59:00Z">
        <w:r>
          <w:rPr/>
          <w:delText xml:space="preserve">taxa </w:delText>
        </w:r>
      </w:del>
      <w:r>
        <w:rPr/>
        <w:t>that are not represented in GenBank.</w:t>
      </w:r>
    </w:p>
    <w:p>
      <w:pPr>
        <w:pStyle w:val="TextBody"/>
        <w:rPr/>
      </w:pPr>
      <w:r>
        <w:rPr/>
        <w:t xml:space="preserve">Our findings highlight the remaining unexplored diversity in the snow algae microbiome. </w:t>
      </w:r>
      <w:commentRangeStart w:id="7"/>
      <w:r>
        <w:rPr/>
        <w:t xml:space="preserve">Most of the diversity was only detected in </w:t>
      </w:r>
      <w:r>
        <w:rPr>
          <w:i/>
        </w:rPr>
        <w:t>rbcL</w:t>
      </w:r>
      <w:r>
        <w:rPr/>
        <w:t xml:space="preserve">: samples enriched in Chlamydomonadaceae E did not correspond to anything we detected in cell counts and 18S. One possibility is that this OTU represents a novel taxa of algae whose 18S is highly similar to Chloromonas. Another possibility is primer bias: perhaps this OTU was over-represented in </w:t>
      </w:r>
      <w:r>
        <w:rPr>
          <w:i/>
        </w:rPr>
        <w:t>rbcL</w:t>
      </w:r>
      <w:r>
        <w:rPr/>
        <w:t xml:space="preserve"> and underrepresented in 18S.</w:t>
      </w:r>
      <w:commentRangeEnd w:id="7"/>
      <w:r>
        <w:commentReference w:id="7"/>
      </w:r>
      <w:r>
        <w:rPr/>
      </w:r>
    </w:p>
    <w:p>
      <w:pPr>
        <w:pStyle w:val="TextBody"/>
        <w:rPr/>
      </w:pPr>
      <w:r>
        <w:rPr/>
        <w:t xml:space="preserve">Previous studies suggested that </w:t>
      </w:r>
      <w:r>
        <w:rPr>
          <w:i/>
        </w:rPr>
        <w:t>Chlainomonas</w:t>
      </w:r>
      <w:r>
        <w:rPr/>
        <w:t xml:space="preserve"> is restricted </w:t>
      </w:r>
      <w:del w:id="215" w:author="Microsoft Office User" w:date="2020-01-05T14:14:00Z">
        <w:r>
          <w:rPr/>
          <w:delText xml:space="preserve">thought </w:delText>
        </w:r>
      </w:del>
      <w:r>
        <w:rPr/>
        <w:t>to waterlogged snow overlying mountain lakes, but our results suggest that</w:t>
      </w:r>
      <w:ins w:id="216" w:author="Microsoft Office User" w:date="2020-01-05T14:14:00Z">
        <w:r>
          <w:rPr/>
          <w:t xml:space="preserve"> this genus</w:t>
        </w:r>
      </w:ins>
      <w:del w:id="217" w:author="Microsoft Office User" w:date="2020-01-05T14:14:00Z">
        <w:r>
          <w:rPr/>
          <w:delText xml:space="preserve"> it</w:delText>
        </w:r>
      </w:del>
      <w:r>
        <w:rPr/>
        <w:t xml:space="preserve"> is widespread and abundant in all types of snow algae blooms</w:t>
      </w:r>
      <w:r>
        <w:rPr>
          <w:vertAlign w:val="superscript"/>
        </w:rPr>
        <w:t>15,21</w:t>
      </w:r>
      <w:r>
        <w:rPr/>
        <w:t xml:space="preserve">. We did not detect any association with a particular habitat: only one site dominated by </w:t>
      </w:r>
      <w:r>
        <w:rPr>
          <w:i/>
        </w:rPr>
        <w:t>Chlainomonas</w:t>
      </w:r>
      <w:r>
        <w:rPr/>
        <w:t xml:space="preserve"> was near water (S9), but other </w:t>
      </w:r>
      <w:r>
        <w:rPr>
          <w:i/>
        </w:rPr>
        <w:t>Chlainomonas</w:t>
      </w:r>
      <w:r>
        <w:rPr/>
        <w:t xml:space="preserve"> sites were not notably wetter than the surrounding snow.</w:t>
      </w:r>
    </w:p>
    <w:p>
      <w:pPr>
        <w:pStyle w:val="TextBody"/>
        <w:rPr/>
      </w:pPr>
      <w:commentRangeStart w:id="8"/>
      <w:r>
        <w:rPr/>
        <w:t xml:space="preserve">Although 18S, </w:t>
      </w:r>
      <w:r>
        <w:rPr>
          <w:i/>
        </w:rPr>
        <w:t>rbcL</w:t>
      </w:r>
      <w:r>
        <w:rPr/>
        <w:t>, and cell counts were generally consistent, we observed some discrepancies</w:t>
      </w:r>
      <w:r>
        <w:rPr/>
      </w:r>
      <w:ins w:id="218" w:author="Microsoft Office User" w:date="2020-01-05T14:16:00Z">
        <w:commentRangeEnd w:id="8"/>
        <w:r>
          <w:commentReference w:id="8"/>
        </w:r>
        <w:r>
          <w:rPr/>
          <w:t xml:space="preserve">. </w:t>
        </w:r>
      </w:ins>
      <w:ins w:id="219" w:author="Microsoft Office User" w:date="2020-01-05T14:17:00Z">
        <w:r>
          <w:rPr/>
          <w:t>Most</w:t>
        </w:r>
      </w:ins>
      <w:del w:id="220" w:author="Microsoft Office User" w:date="2020-01-05T14:16:00Z">
        <w:r>
          <w:rPr/>
          <w:delText>,</w:delText>
        </w:r>
      </w:del>
      <w:r>
        <w:rPr/>
        <w:t xml:space="preserve"> notabl</w:t>
      </w:r>
      <w:ins w:id="221" w:author="Microsoft Office User" w:date="2020-01-05T14:17:00Z">
        <w:r>
          <w:rPr/>
          <w:t>e was the lower relative abundance of</w:t>
        </w:r>
      </w:ins>
      <w:del w:id="222" w:author="Microsoft Office User" w:date="2020-01-05T14:17:00Z">
        <w:r>
          <w:rPr/>
          <w:delText>y</w:delText>
        </w:r>
      </w:del>
      <w:r>
        <w:rPr/>
        <w:t xml:space="preserve"> </w:t>
      </w:r>
      <w:r>
        <w:rPr>
          <w:i/>
        </w:rPr>
        <w:t>Sanguina</w:t>
      </w:r>
      <w:r>
        <w:rPr/>
        <w:t xml:space="preserve"> </w:t>
      </w:r>
      <w:ins w:id="223" w:author="Microsoft Office User" w:date="2020-01-05T14:17:00Z">
        <w:r>
          <w:rPr/>
          <w:t xml:space="preserve">spp in the </w:t>
        </w:r>
      </w:ins>
      <w:r>
        <w:rPr>
          <w:i/>
        </w:rPr>
        <w:t>rbcL</w:t>
      </w:r>
      <w:r>
        <w:rPr/>
        <w:t xml:space="preserve"> </w:t>
      </w:r>
      <w:ins w:id="224" w:author="Microsoft Office User" w:date="2020-01-05T14:17:00Z">
        <w:r>
          <w:rPr/>
          <w:t xml:space="preserve">dataset relative to </w:t>
        </w:r>
      </w:ins>
      <w:del w:id="225" w:author="Microsoft Office User" w:date="2020-01-05T14:17:00Z">
        <w:r>
          <w:rPr/>
          <w:delText xml:space="preserve">was underrepresented relative to </w:delText>
        </w:r>
      </w:del>
      <w:ins w:id="226" w:author="Microsoft Office User" w:date="2020-01-05T14:17:00Z">
        <w:r>
          <w:rPr/>
          <w:t xml:space="preserve">the </w:t>
        </w:r>
      </w:ins>
      <w:r>
        <w:rPr/>
        <w:t xml:space="preserve">18S </w:t>
      </w:r>
      <w:ins w:id="227" w:author="Microsoft Office User" w:date="2020-01-05T14:17:00Z">
        <w:r>
          <w:rPr/>
          <w:t xml:space="preserve">dataset </w:t>
        </w:r>
      </w:ins>
      <w:r>
        <w:rPr/>
        <w:t xml:space="preserve">(Fig. 3). </w:t>
      </w:r>
      <w:commentRangeStart w:id="9"/>
      <w:r>
        <w:rPr/>
        <w:t xml:space="preserve">Primer bias could partly explain this discrepancy, because we designed our </w:t>
      </w:r>
      <w:r>
        <w:rPr>
          <w:i/>
        </w:rPr>
        <w:t>rbcL</w:t>
      </w:r>
      <w:r>
        <w:rPr/>
        <w:t xml:space="preserve"> primers off of </w:t>
      </w:r>
      <w:r>
        <w:rPr>
          <w:i/>
        </w:rPr>
        <w:t>Chloromonas</w:t>
      </w:r>
      <w:r>
        <w:rPr/>
        <w:t xml:space="preserve"> sequences, as </w:t>
      </w:r>
      <w:r>
        <w:rPr>
          <w:i/>
        </w:rPr>
        <w:t>Sanguina</w:t>
      </w:r>
      <w:r>
        <w:rPr/>
        <w:t xml:space="preserve"> reference data was not available at the time</w:t>
      </w:r>
      <w:r>
        <w:rPr/>
      </w:r>
      <w:commentRangeEnd w:id="9"/>
      <w:r>
        <w:commentReference w:id="9"/>
      </w:r>
      <w:r>
        <w:rPr/>
        <w:t xml:space="preserve">. </w:t>
      </w:r>
      <w:commentRangeStart w:id="10"/>
      <w:r>
        <w:rPr/>
        <w:t xml:space="preserve">Additionally, we observed that </w:t>
      </w:r>
      <w:r>
        <w:rPr>
          <w:i/>
        </w:rPr>
        <w:t>Sanguina</w:t>
      </w:r>
      <w:r>
        <w:rPr/>
        <w:t xml:space="preserve"> cell morphologies were more resistant to lysis than other cell types in microscopy following lysis</w:t>
      </w:r>
      <w:r>
        <w:rPr/>
      </w:r>
      <w:commentRangeEnd w:id="10"/>
      <w:r>
        <w:commentReference w:id="10"/>
      </w:r>
      <w:r>
        <w:rPr/>
        <w:t xml:space="preserve">. </w:t>
      </w:r>
      <w:r>
        <w:rPr>
          <w:i/>
        </w:rPr>
        <w:t>Chlainomonas</w:t>
      </w:r>
      <w:r>
        <w:rPr/>
        <w:t xml:space="preserve"> was overrepresented in </w:t>
      </w:r>
      <w:r>
        <w:rPr>
          <w:i/>
        </w:rPr>
        <w:t>rbcL</w:t>
      </w:r>
      <w:r>
        <w:rPr/>
        <w:t xml:space="preserve"> relative to cell counts, </w:t>
      </w:r>
      <w:commentRangeStart w:id="11"/>
      <w:r>
        <w:rPr/>
        <w:t>possibly due to primer bias again</w:t>
      </w:r>
      <w:r>
        <w:rPr/>
      </w:r>
      <w:commentRangeEnd w:id="11"/>
      <w:r>
        <w:commentReference w:id="11"/>
      </w:r>
      <w:r>
        <w:rPr/>
        <w:t>, or higher rRNA gene copy number typical of larger cell volumes</w:t>
      </w:r>
      <w:r>
        <w:rPr>
          <w:vertAlign w:val="superscript"/>
        </w:rPr>
        <w:t>22</w:t>
      </w:r>
      <w:r>
        <w:rPr/>
        <w:t xml:space="preserve">. None of our 18S ASVs returned BLAST results for </w:t>
      </w:r>
      <w:r>
        <w:rPr>
          <w:i/>
        </w:rPr>
        <w:t>Chlainomonas</w:t>
      </w:r>
      <w:r>
        <w:rPr/>
        <w:t xml:space="preserve">, despite there being two representative GenBank sequences in our reference database (MF803743.1, MF803745.1). </w:t>
      </w:r>
      <w:commentRangeStart w:id="12"/>
      <w:r>
        <w:rPr/>
        <w:t xml:space="preserve">Possibly </w:t>
      </w:r>
      <w:r>
        <w:rPr/>
      </w:r>
      <w:commentRangeEnd w:id="12"/>
      <w:r>
        <w:commentReference w:id="12"/>
      </w:r>
      <w:r>
        <w:rPr/>
        <w:t xml:space="preserve">the </w:t>
      </w:r>
      <w:r>
        <w:rPr>
          <w:i/>
        </w:rPr>
        <w:t>Chlainomonas</w:t>
      </w:r>
      <w:r>
        <w:rPr/>
        <w:t xml:space="preserve"> 18S sequence in ou</w:t>
      </w:r>
      <w:ins w:id="228" w:author="Microsoft Office User" w:date="2020-01-05T14:46:00Z">
        <w:r>
          <w:rPr/>
          <w:t xml:space="preserve">the </w:t>
        </w:r>
      </w:ins>
      <w:r>
        <w:rPr/>
        <w:t xml:space="preserve">r target region (V7-V8) is not different enough from closely-related </w:t>
      </w:r>
      <w:r>
        <w:rPr>
          <w:i/>
        </w:rPr>
        <w:t>Chloromonas</w:t>
      </w:r>
      <w:r>
        <w:rPr/>
        <w:t xml:space="preserve"> to be detectable in this survey.</w:t>
      </w:r>
    </w:p>
    <w:p>
      <w:pPr>
        <w:pStyle w:val="TextBody"/>
        <w:rPr/>
      </w:pPr>
      <w:commentRangeStart w:id="13"/>
      <w:r>
        <w:rPr/>
        <w:t xml:space="preserve">Species composition is likely governed, at least in part, by different site habitat characteristics. The absence of </w:t>
      </w:r>
      <w:r>
        <w:rPr>
          <w:i/>
        </w:rPr>
        <w:t>Sanguina</w:t>
      </w:r>
      <w:r>
        <w:rPr/>
        <w:t xml:space="preserve"> from low elevation sites could be indicative of habitat specificity: perhaps it is outcompeted at low elevation sites by taxa that are better adapted to the low light of the shade. Given the prevalence of airborne microalgae, it seems less likely that </w:t>
      </w:r>
      <w:r>
        <w:rPr>
          <w:i/>
        </w:rPr>
        <w:t>Sanguina</w:t>
      </w:r>
      <w:r>
        <w:rPr/>
        <w:t xml:space="preserve"> is restricted in it’s dispersal capabilities</w:t>
      </w:r>
      <w:r>
        <w:rPr>
          <w:vertAlign w:val="superscript"/>
        </w:rPr>
        <w:t>23</w:t>
      </w:r>
      <w:r>
        <w:rPr/>
        <w:t xml:space="preserve">. Perhaps </w:t>
      </w:r>
      <w:r>
        <w:rPr>
          <w:i/>
        </w:rPr>
        <w:t>Chloromonas krienitzii</w:t>
      </w:r>
      <w:r>
        <w:rPr/>
        <w:t xml:space="preserve"> dominates in low-angle runnels where moisture is sufficient; alternatively, we observed that many runnels overlay streams, which could relate to the dispersal mechanism of this species. We found </w:t>
      </w:r>
      <w:r>
        <w:rPr>
          <w:i/>
        </w:rPr>
        <w:t>Raphidonema</w:t>
      </w:r>
      <w:r>
        <w:rPr/>
        <w:t xml:space="preserve"> only in high elevation sites that were sampled late in the growing season. 24 suggests that this is a slow-growing opportunistic soil algae that blows into snow fields from surrounding dirt to colonize the snow. Perhaps sites late in the season were closer to bare ground containing source populations of this algae; alternately, perhaps this algae is slower to grow in cold temperatures on the snow, and is outcompeted by the better adapted </w:t>
      </w:r>
      <w:r>
        <w:rPr>
          <w:i/>
        </w:rPr>
        <w:t>Sanguina</w:t>
      </w:r>
      <w:r>
        <w:rPr/>
        <w:t>.</w:t>
      </w:r>
      <w:commentRangeEnd w:id="13"/>
      <w:r>
        <w:commentReference w:id="13"/>
      </w:r>
      <w:r>
        <w:rPr/>
      </w:r>
    </w:p>
    <w:p>
      <w:pPr>
        <w:pStyle w:val="TextBody"/>
        <w:rPr/>
      </w:pPr>
      <w:del w:id="229" w:author="Microsoft Office User" w:date="2020-01-05T14:01:00Z">
        <w:r>
          <w:rPr/>
          <w:delText>Characterization of the snow algae communities allows us to define the study system, and serves as a foundation for understanding the ecology and life history of this globally significant microbiome. […]</w:delText>
        </w:r>
      </w:del>
    </w:p>
    <w:p>
      <w:pPr>
        <w:pStyle w:val="TextBody"/>
        <w:rPr/>
      </w:pPr>
      <w:bookmarkStart w:id="6" w:name="methods"/>
      <w:r>
        <w:rPr/>
        <w:t>Methods</w:t>
      </w:r>
      <w:bookmarkEnd w:id="6"/>
    </w:p>
    <w:p>
      <w:pPr>
        <w:pStyle w:val="Heading2"/>
        <w:rPr/>
      </w:pPr>
      <w:bookmarkStart w:id="7" w:name="field-sampling-and-microscopy"/>
      <w:r>
        <w:rPr/>
        <w:t>Field sampling and microscopy</w:t>
      </w:r>
      <w:bookmarkEnd w:id="7"/>
    </w:p>
    <w:p>
      <w:pPr>
        <w:pStyle w:val="FirstParagraph"/>
        <w:rPr/>
      </w:pPr>
      <w:r>
        <w:rPr/>
        <w:t xml:space="preserve">We collected snow algae from </w:t>
      </w:r>
      <w:ins w:id="230" w:author="Microsoft Office User" w:date="2020-01-05T14:58:00Z">
        <w:r>
          <w:rPr/>
          <w:t>the Coastal Mountain Range</w:t>
        </w:r>
      </w:ins>
      <w:del w:id="231" w:author="Microsoft Office User" w:date="2020-01-05T14:58:00Z">
        <w:r>
          <w:rPr/>
          <w:delText>mounta</w:delText>
        </w:r>
      </w:del>
      <w:del w:id="232" w:author="Microsoft Office User" w:date="2020-01-05T14:59:00Z">
        <w:r>
          <w:rPr/>
          <w:delText>ins</w:delText>
        </w:r>
      </w:del>
      <w:r>
        <w:rPr/>
        <w:t xml:space="preserve"> near Vancouver, British Columbia, Canada throughout the summer of 2018. To capture the extent of snow algae diversity in our local mountains we collected </w:t>
      </w:r>
      <w:del w:id="233" w:author="Microsoft Office User" w:date="2020-01-05T14:59:00Z">
        <w:r>
          <w:rPr/>
          <w:delText xml:space="preserve">as many </w:delText>
        </w:r>
      </w:del>
      <w:r>
        <w:rPr/>
        <w:t xml:space="preserve">samples </w:t>
      </w:r>
      <w:del w:id="234" w:author="Microsoft Office User" w:date="2020-01-05T14:59:00Z">
        <w:r>
          <w:rPr/>
          <w:delText xml:space="preserve">as possible </w:delText>
        </w:r>
      </w:del>
      <w:r>
        <w:rPr/>
        <w:t>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pPr>
        <w:pStyle w:val="TextBody"/>
        <w:rPr/>
      </w:pPr>
      <w:r>
        <w:rPr/>
        <w:t>We scooped samples from visibly colored snow into 50 mL centrifuge tubes using sterile technique.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pPr>
        <w:pStyle w:val="TextBody"/>
        <w:rPr/>
      </w:pPr>
      <w:r>
        <w:rPr/>
        <w:t xml:space="preserve">We used light microscopy to characterize the cell morphologies in each </w:t>
      </w:r>
      <w:commentRangeStart w:id="14"/>
      <w:r>
        <w:rPr/>
        <w:t>sample</w:t>
      </w:r>
      <w:r>
        <w:rPr/>
      </w:r>
      <w:commentRangeEnd w:id="14"/>
      <w:r>
        <w:commentReference w:id="14"/>
      </w:r>
      <w:r>
        <w:rPr/>
        <w:t xml:space="preserve">. We prepared a slide of cells fixed in 2% gluteraldehyde, and at 400x magnification </w:t>
      </w:r>
      <w:commentRangeStart w:id="15"/>
      <w:r>
        <w:rPr/>
        <w:t>starting from the center of the slide</w:t>
      </w:r>
      <w:r>
        <w:rPr/>
      </w:r>
      <w:commentRangeEnd w:id="15"/>
      <w:r>
        <w:commentReference w:id="15"/>
      </w:r>
      <w:r>
        <w:rPr/>
        <w:t xml:space="preserve"> counted up to 100 cells. We classified each cell </w:t>
      </w:r>
      <w:ins w:id="235" w:author="Microsoft Office User" w:date="2020-01-05T15:02:00Z">
        <w:r>
          <w:rPr/>
          <w:t xml:space="preserve">morphology </w:t>
        </w:r>
      </w:ins>
      <w:r>
        <w:rPr/>
        <w:t xml:space="preserve">as either </w:t>
      </w:r>
      <w:r>
        <w:rPr>
          <w:i/>
        </w:rPr>
        <w:t>Sanguina nivaloides</w:t>
      </w:r>
      <w:r>
        <w:rPr>
          <w:b/>
          <w:vertAlign w:val="superscript"/>
        </w:rPr>
        <w:t>???</w:t>
      </w:r>
      <w:r>
        <w:rPr/>
        <w:t xml:space="preserve">, </w:t>
      </w:r>
      <w:r>
        <w:rPr>
          <w:i/>
        </w:rPr>
        <w:t>Chloromonas cf. nivalis</w:t>
      </w:r>
      <w:r>
        <w:rPr>
          <w:b/>
          <w:vertAlign w:val="superscript"/>
        </w:rPr>
        <w:t>???</w:t>
      </w:r>
      <w:r>
        <w:rPr>
          <w:vertAlign w:val="superscript"/>
        </w:rPr>
        <w:t>,</w:t>
      </w:r>
      <w:r>
        <w:rPr>
          <w:b/>
          <w:vertAlign w:val="superscript"/>
        </w:rPr>
        <w:t>??</w:t>
      </w:r>
      <w:r>
        <w:rPr/>
        <w:t xml:space="preserve">, </w:t>
      </w:r>
      <w:r>
        <w:rPr>
          <w:i/>
        </w:rPr>
        <w:t>Chloromonas cf. brevispina</w:t>
      </w:r>
      <w:r>
        <w:rPr>
          <w:b/>
          <w:vertAlign w:val="superscript"/>
        </w:rPr>
        <w:t>???</w:t>
      </w:r>
      <w:r>
        <w:rPr>
          <w:vertAlign w:val="superscript"/>
        </w:rPr>
        <w:t>,</w:t>
      </w:r>
      <w:r>
        <w:rPr>
          <w:b/>
          <w:vertAlign w:val="superscript"/>
        </w:rPr>
        <w:t>??</w:t>
      </w:r>
      <w:r>
        <w:rPr/>
        <w:t xml:space="preserve">, </w:t>
      </w:r>
      <w:r>
        <w:rPr>
          <w:i/>
        </w:rPr>
        <w:t>Chloromonas krienitzii</w:t>
      </w:r>
      <w:r>
        <w:rPr>
          <w:b/>
          <w:vertAlign w:val="superscript"/>
        </w:rPr>
        <w:t>???</w:t>
      </w:r>
      <w:r>
        <w:rPr/>
        <w:t xml:space="preserve"> </w:t>
      </w:r>
      <w:r>
        <w:rPr>
          <w:i/>
        </w:rPr>
        <w:t>Chlainomonas rubra</w:t>
      </w:r>
      <w:r>
        <w:rPr>
          <w:b/>
          <w:vertAlign w:val="superscript"/>
        </w:rPr>
        <w:t>???</w:t>
      </w:r>
      <w:r>
        <w:rPr/>
        <w:t xml:space="preserve">, or “Other” based on similarity to </w:t>
      </w:r>
      <w:commentRangeStart w:id="16"/>
      <w:r>
        <w:rPr/>
        <w:t>published photographs</w:t>
      </w:r>
      <w:r>
        <w:rPr/>
      </w:r>
      <w:commentRangeEnd w:id="16"/>
      <w:r>
        <w:commentReference w:id="16"/>
      </w:r>
      <w:r>
        <w:rPr/>
        <w:t>.</w:t>
      </w:r>
    </w:p>
    <w:p>
      <w:pPr>
        <w:pStyle w:val="Heading2"/>
        <w:rPr/>
      </w:pPr>
      <w:bookmarkStart w:id="8" w:name="dna-extraction-and-amplicon-library-prep"/>
      <w:r>
        <w:rPr/>
        <w:t>DNA extraction and amplicon library preparation</w:t>
      </w:r>
      <w:bookmarkEnd w:id="8"/>
    </w:p>
    <w:p>
      <w:pPr>
        <w:pStyle w:val="FirstParagraph"/>
        <w:rPr/>
      </w:pPr>
      <w:r>
        <w:rPr/>
        <w:t xml:space="preserve">We selected 33 out of 310 samples for rbcL and 18s high-throughput amplicon sequencing. We chose these samples to represent the variation in date, elevation, geographic location, snow color, micro-habitat, and cell morphology. We freeze-dried these samples for up to 48 hours until until samples appeared completely desiccated. To allow water vapor to escape sample tubes while freeze drying </w:t>
      </w:r>
      <w:commentRangeStart w:id="17"/>
      <w:r>
        <w:rPr/>
        <w:t>we poked holes in each lid</w:t>
      </w:r>
      <w:r>
        <w:rPr/>
      </w:r>
      <w:commentRangeEnd w:id="17"/>
      <w:r>
        <w:commentReference w:id="17"/>
      </w:r>
      <w:r>
        <w:rPr/>
        <w:t xml:space="preserve">; as a safeguard against cross-contamination from airborne snow algae powder </w:t>
      </w:r>
      <w:commentRangeStart w:id="18"/>
      <w:r>
        <w:rPr/>
        <w:t>we wrapped tubes individually with paper towels</w:t>
      </w:r>
      <w:r>
        <w:rPr/>
      </w:r>
      <w:commentRangeEnd w:id="18"/>
      <w:r>
        <w:commentReference w:id="18"/>
      </w:r>
      <w:r>
        <w:rPr/>
        <w:t xml:space="preserve">. We mini-pestled 5 mg of sample at room temperature to physically rupture cell walls. Based on </w:t>
      </w:r>
      <w:commentRangeStart w:id="19"/>
      <w:r>
        <w:rPr/>
        <w:t xml:space="preserve">our observation </w:t>
      </w:r>
      <w:r>
        <w:rPr/>
      </w:r>
      <w:commentRangeEnd w:id="19"/>
      <w:r>
        <w:commentReference w:id="19"/>
      </w:r>
      <w:r>
        <w:rPr/>
        <w:t xml:space="preserve">that samples dominated by </w:t>
      </w:r>
      <w:r>
        <w:rPr>
          <w:i/>
        </w:rPr>
        <w:t>S. nivaloides</w:t>
      </w:r>
      <w:r>
        <w:rPr/>
        <w:t xml:space="preserve"> cell morphologies had lower DNA yields, and had many intact cells following various lysis methods, we used 20 mg of these samples to increase our DNA yield.</w:t>
      </w:r>
    </w:p>
    <w:p>
      <w:pPr>
        <w:pStyle w:val="TextBody"/>
        <w:rPr/>
      </w:pPr>
      <w:r>
        <w:rPr/>
        <w:t>To extract DNA from the crushed cells we added 800 mL 1x CTAB extraction buffer</w:t>
      </w:r>
      <w:commentRangeStart w:id="20"/>
      <w:r>
        <w:rPr>
          <w:b/>
          <w:vertAlign w:val="superscript"/>
        </w:rPr>
        <w:t>???</w:t>
      </w:r>
      <w:r>
        <w:rPr>
          <w:b/>
          <w:vertAlign w:val="superscript"/>
        </w:rPr>
      </w:r>
      <w:commentRangeEnd w:id="20"/>
      <w:r>
        <w:commentReference w:id="20"/>
      </w:r>
      <w:r>
        <w:rPr/>
        <w:t xml:space="preserve">, 1% B-mercaptoethanol, 5 </w:t>
      </w:r>
      <w:r>
        <w:rPr/>
      </w:r>
      <m:oMath xmlns:m="http://schemas.openxmlformats.org/officeDocument/2006/math">
        <m:r>
          <w:rPr>
            <w:rFonts w:ascii="Cambria Math" w:hAnsi="Cambria Math"/>
          </w:rPr>
          <m:t xml:space="preserve">μ</m:t>
        </m:r>
      </m:oMath>
      <w:r>
        <w:rPr/>
        <w:t xml:space="preserve">L each of proteinase K and RNAase A, and incubated these at 65 °C for 30 minutes. We </w:t>
      </w:r>
      <w:commentRangeStart w:id="21"/>
      <w:r>
        <w:rPr/>
        <w:t>centrifuged</w:t>
      </w:r>
      <w:r>
        <w:rPr/>
      </w:r>
      <w:commentRangeEnd w:id="21"/>
      <w:r>
        <w:commentReference w:id="21"/>
      </w:r>
      <w:r>
        <w:rPr/>
        <w:t xml:space="preserve"> samples at 10,000 g for 3 minutes to pellet cell debris, then added 700 </w:t>
      </w:r>
      <w:r>
        <w:rPr/>
      </w:r>
      <m:oMath xmlns:m="http://schemas.openxmlformats.org/officeDocument/2006/math">
        <m:r>
          <w:rPr>
            <w:rFonts w:ascii="Cambria Math" w:hAnsi="Cambria Math"/>
          </w:rPr>
          <m:t xml:space="preserve">μ</m:t>
        </m:r>
      </m:oMath>
      <w:r>
        <w:rPr/>
        <w:t xml:space="preserve">L of supernatant to an equal volume of 24:1 chloroform:isoamyl alcohol. We inverted samples to mix and centrifuged again at 12,000 g for 10 minutes. We precipitated DNA by transferring the top layer to 700 </w:t>
      </w:r>
      <w:r>
        <w:rPr/>
      </w:r>
      <m:oMath xmlns:m="http://schemas.openxmlformats.org/officeDocument/2006/math">
        <m:r>
          <w:rPr>
            <w:rFonts w:ascii="Cambria Math" w:hAnsi="Cambria Math"/>
          </w:rPr>
          <m:t xml:space="preserve">μ</m:t>
        </m:r>
      </m:oMath>
      <w:r>
        <w:rPr/>
        <w:t xml:space="preserve">L ice-cold ethanol, which we gently mixed, and spun over Qiagen DNA columns for 30 s at 15,000 g. We washed columns twice with 70% ethanol, and finally dissolved our DNA by spinning with 50 </w:t>
      </w:r>
      <w:r>
        <w:rPr/>
      </w:r>
      <m:oMath xmlns:m="http://schemas.openxmlformats.org/officeDocument/2006/math">
        <m:r>
          <w:rPr>
            <w:rFonts w:ascii="Cambria Math" w:hAnsi="Cambria Math"/>
          </w:rPr>
          <m:t xml:space="preserve">μ</m:t>
        </m:r>
      </m:oMath>
      <w:r>
        <w:rPr/>
        <w:t>L of sterile TE buffer. As a negative control we processed a sterile distilled water sample alongside each batch, treating it exactly the same as the other tubes; all negative controls did not contain Qubit-detectable levels of DNA.</w:t>
      </w:r>
    </w:p>
    <w:p>
      <w:pPr>
        <w:pStyle w:val="TextBody"/>
        <w:rPr/>
      </w:pPr>
      <w:r>
        <w:rPr/>
        <w:t>We used rbcL as a marker gene, which offers high resolution between microalgae species</w:t>
      </w:r>
      <w:commentRangeStart w:id="22"/>
      <w:r>
        <w:rPr>
          <w:b/>
          <w:vertAlign w:val="superscript"/>
        </w:rPr>
        <w:t>???</w:t>
      </w:r>
      <w:r>
        <w:rPr>
          <w:b/>
          <w:vertAlign w:val="superscript"/>
        </w:rPr>
      </w:r>
      <w:commentRangeEnd w:id="22"/>
      <w:r>
        <w:commentReference w:id="22"/>
      </w:r>
      <w:r>
        <w:rPr/>
        <w:t>, and has reference data for snow algae availa</w:t>
      </w:r>
      <w:del w:id="236" w:author="Unknown Author" w:date="2020-01-07T07:17:02Z">
        <w:r>
          <w:rPr/>
          <w:delText>b</w:delText>
        </w:r>
      </w:del>
      <w:ins w:id="237" w:author="Unknown Author" w:date="2020-01-07T07:17:02Z">
        <w:r>
          <w:rPr/>
          <w:t>t</w:t>
        </w:r>
      </w:ins>
      <w:r>
        <w:rPr/>
        <w:t xml:space="preserve">le on GenBank. We also sequenced each sample with 18S primers, due to it’s coverage across a wide range of taxa, and its ubiquity in reference databases. We designed rbcL primers to target an approximately 400 bp section of this gene, based on 20 snow algae rbcL GenBank sequences from </w:t>
      </w:r>
      <w:r>
        <w:rPr>
          <w:i/>
        </w:rPr>
        <w:t>Chloromonas</w:t>
      </w:r>
      <w:r>
        <w:rPr/>
        <w:t xml:space="preserve"> and </w:t>
      </w:r>
      <w:r>
        <w:rPr>
          <w:i/>
        </w:rPr>
        <w:t>Chlainomonas</w:t>
      </w:r>
      <w:commentRangeStart w:id="23"/>
      <w:r>
        <w:rPr/>
        <w:t xml:space="preserve"> (GenBank accession numbers AB434272.1, LC012752.1, LC012747.1, AF517072.1, LC012738.1, LC012739.1, AB434267.1, EU030690.1, LC360494.1, AJ001878.1, AB022225.1, DQ885964.2, DQ885962.1, AJ001879.1, AB022226.1, AB022530.1, LC012751.1, AB504764.1, EU030689.1, AB101508.1)</w:t>
      </w:r>
      <w:ins w:id="238" w:author="Unknown Author" w:date="2020-01-07T06:32:24Z">
        <w:r>
          <w:rPr/>
        </w:r>
      </w:ins>
      <w:commentRangeEnd w:id="23"/>
      <w:r>
        <w:commentReference w:id="23"/>
      </w:r>
      <w:r>
        <w:rPr/>
        <w:t xml:space="preserve">. </w:t>
      </w:r>
      <w:r>
        <w:rPr>
          <w:i/>
        </w:rPr>
        <w:t>Sanguina</w:t>
      </w:r>
      <w:r>
        <w:rPr/>
        <w:t xml:space="preserve"> sequences were not included because they were not available at the time. We designed primers using the primer design tool from the Eurofins Genomics website (www.eurofinsgenomics.eu/en/ecom/tools/pcr-primer-design/). </w:t>
      </w:r>
      <w:commentRangeStart w:id="24"/>
      <w:r>
        <w:rPr/>
        <w:t>The resultant primers were rbcL369F (5’-GAA CGT GAC AAA TTA AAC AAA-3’) and rbcL870R (5’-ACC WGA YAD ACG WAG AGC TT-3’). To target 18S we used Euk1181 (5’-TTA ATT TGA CTC AAC RCG GG-3’) and Euk1624 (5’-CGG GCG GTG TGT ACA AAG G-3’), targeting the V7-V8 hypervariable regions</w:t>
      </w:r>
      <w:r>
        <w:rPr/>
      </w:r>
      <w:commentRangeEnd w:id="24"/>
      <w:r>
        <w:commentReference w:id="24"/>
      </w:r>
      <w:r>
        <w:rPr/>
        <w:t>[</w:t>
      </w:r>
      <w:r>
        <w:rPr>
          <w:b/>
        </w:rPr>
        <w:t>???</w:t>
      </w:r>
      <w:r>
        <w:rPr/>
        <w:t>;@].</w:t>
      </w:r>
    </w:p>
    <w:p>
      <w:pPr>
        <w:pStyle w:val="TextBody"/>
        <w:rPr/>
      </w:pPr>
      <w:r>
        <w:rPr/>
        <w:t>We constructed our amplicon library using a two-step PCR</w:t>
      </w:r>
      <w:r>
        <w:rPr>
          <w:b/>
          <w:vertAlign w:val="superscript"/>
        </w:rPr>
        <w:t>???</w:t>
      </w:r>
      <w:r>
        <w:rPr/>
        <w:t xml:space="preserve">. In the first PCR we amplified template DNA using our primers attached to a universal adapter, and in the second PCR we re-amplified that product to attach a 6 bp index to the universal adapter at the 3’ end. The first PCR total volume was 25 </w:t>
      </w:r>
      <w:r>
        <w:rPr/>
      </w:r>
      <m:oMath xmlns:m="http://schemas.openxmlformats.org/officeDocument/2006/math">
        <m:r>
          <w:rPr>
            <w:rFonts w:ascii="Cambria Math" w:hAnsi="Cambria Math"/>
          </w:rPr>
          <m:t xml:space="preserve">μ</m:t>
        </m:r>
      </m:oMath>
      <w:r>
        <w:rPr/>
        <w:t xml:space="preserve">L, consisting of 1 </w:t>
      </w:r>
      <w:r>
        <w:rPr/>
      </w:r>
      <m:oMath xmlns:m="http://schemas.openxmlformats.org/officeDocument/2006/math">
        <m:r>
          <w:rPr>
            <w:rFonts w:ascii="Cambria Math" w:hAnsi="Cambria Math"/>
          </w:rPr>
          <m:t xml:space="preserve">μ</m:t>
        </m:r>
      </m:oMath>
      <w:r>
        <w:rPr/>
        <w:t xml:space="preserve">L template, 12.5 </w:t>
      </w:r>
      <w:r>
        <w:rPr/>
      </w:r>
      <m:oMath xmlns:m="http://schemas.openxmlformats.org/officeDocument/2006/math">
        <m:r>
          <w:rPr>
            <w:rFonts w:ascii="Cambria Math" w:hAnsi="Cambria Math"/>
          </w:rPr>
          <m:t xml:space="preserve">μ</m:t>
        </m:r>
      </m:oMath>
      <w:r>
        <w:rPr/>
        <w:t xml:space="preserve">L Q5 high-fidelity 2X MM (New England BioLabs), 1.25 </w:t>
      </w:r>
      <w:r>
        <w:rPr/>
      </w:r>
      <m:oMath xmlns:m="http://schemas.openxmlformats.org/officeDocument/2006/math">
        <m:r>
          <w:rPr>
            <w:rFonts w:ascii="Cambria Math" w:hAnsi="Cambria Math"/>
          </w:rPr>
          <m:t xml:space="preserve">μ</m:t>
        </m:r>
      </m:oMath>
      <w:r>
        <w:rPr/>
        <w:t xml:space="preserve">L each of forward and reverse primer, and 9 </w:t>
      </w:r>
      <w:r>
        <w:rPr/>
      </w:r>
      <m:oMath xmlns:m="http://schemas.openxmlformats.org/officeDocument/2006/math">
        <m:r>
          <w:rPr>
            <w:rFonts w:ascii="Cambria Math" w:hAnsi="Cambria Math"/>
          </w:rPr>
          <m:t xml:space="preserve">μ</m:t>
        </m:r>
      </m:oMath>
      <w:r>
        <w:rPr/>
        <w:t xml:space="preserve">L of ddH2O. The second PCR was the same except we reduced our reaction volume to 20 </w:t>
      </w:r>
      <w:r>
        <w:rPr/>
      </w:r>
      <m:oMath xmlns:m="http://schemas.openxmlformats.org/officeDocument/2006/math">
        <m:r>
          <w:rPr>
            <w:rFonts w:ascii="Cambria Math" w:hAnsi="Cambria Math"/>
          </w:rPr>
          <m:t xml:space="preserve">μ</m:t>
        </m:r>
      </m:oMath>
      <w:r>
        <w:rPr/>
        <w:t xml:space="preserve">L by using only 5 </w:t>
      </w:r>
      <w:r>
        <w:rPr/>
      </w:r>
      <m:oMath xmlns:m="http://schemas.openxmlformats.org/officeDocument/2006/math">
        <m:r>
          <w:rPr>
            <w:rFonts w:ascii="Cambria Math" w:hAnsi="Cambria Math"/>
          </w:rPr>
          <m:t xml:space="preserve">μ</m:t>
        </m:r>
      </m:oMath>
      <w:r>
        <w:rPr/>
        <w:t>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Qubit (Thermo Fisher), and standardized sample concentration for pooling. The pooled library was then loaded and run on an Illumina MiSeq V3 kit.</w:t>
      </w:r>
    </w:p>
    <w:p>
      <w:pPr>
        <w:pStyle w:val="Heading2"/>
        <w:rPr/>
      </w:pPr>
      <w:bookmarkStart w:id="9" w:name="bioinformatic-processing"/>
      <w:r>
        <w:rPr/>
        <w:t>Bioinformatic processing</w:t>
      </w:r>
      <w:bookmarkEnd w:id="9"/>
    </w:p>
    <w:p>
      <w:pPr>
        <w:pStyle w:val="FirstParagraph"/>
        <w:rPr/>
      </w:pPr>
      <w:r>
        <w:rPr/>
        <w:t>Reads were demultiplexing using CUTADAPT</w:t>
      </w:r>
      <w:r>
        <w:rPr>
          <w:b/>
          <w:vertAlign w:val="superscript"/>
        </w:rPr>
        <w:t>???</w:t>
      </w:r>
      <w:r>
        <w:rPr/>
        <w:t>. Samples were filtered and trimmed, errors removed, dereplicated, pair end reads merged, and chimeras removed following the default pipeline of DADA2</w:t>
      </w:r>
      <w:r>
        <w:rPr>
          <w:b/>
          <w:vertAlign w:val="superscript"/>
        </w:rPr>
        <w:t>???</w:t>
      </w:r>
      <w:r>
        <w:rPr/>
        <w:t xml:space="preserve">. </w:t>
      </w:r>
    </w:p>
    <w:p>
      <w:pPr>
        <w:pStyle w:val="TextBody"/>
        <w:rPr/>
      </w:pPr>
      <w:r>
        <w:rPr/>
        <w:t xml:space="preserve">We assigned taxonomy for both </w:t>
      </w:r>
      <w:r>
        <w:rPr>
          <w:i/>
        </w:rPr>
        <w:t>rbcL</w:t>
      </w:r>
      <w:r>
        <w:rPr/>
        <w:t xml:space="preserve"> and 18S ASVs using IDTaxa with threshold set to 50</w:t>
      </w:r>
      <w:r>
        <w:rPr>
          <w:b/>
          <w:vertAlign w:val="superscript"/>
        </w:rPr>
        <w:t>???</w:t>
      </w:r>
      <w:r>
        <w:rPr/>
        <w:t>. We made custom reference databases for each to include snow algae GenBank sequences. We made our rbcL database by downloading 30,865 algae rbcL sequences from GenBank with the query “rbcl[gene] AND (algae OR chlorophyta OR trebouxiophyceae) NOT (18s OR ribosomal OR psaB OR atpB) AND 300:2000[slen] NOT plasmid NOT unverified NOT mRNA NOT bacteria NOT mitochondrion”. We removed ambiguous snow algae annotations based on the most recent snow algae phylogeny</w:t>
      </w:r>
      <w:r>
        <w:rPr>
          <w:b/>
          <w:vertAlign w:val="superscript"/>
        </w:rPr>
        <w:t>???</w:t>
      </w:r>
      <w:r>
        <w:rPr/>
        <w:t xml:space="preserve">. Because entries labelled as </w:t>
      </w:r>
      <w:r>
        <w:rPr>
          <w:i/>
        </w:rPr>
        <w:t>Chloromonas cf. brevispina</w:t>
      </w:r>
      <w:r>
        <w:rPr/>
        <w:t xml:space="preserve"> and </w:t>
      </w:r>
      <w:r>
        <w:rPr>
          <w:i/>
        </w:rPr>
        <w:t>Chloromonas cf. nivalis</w:t>
      </w:r>
      <w:r>
        <w:rPr/>
        <w:t xml:space="preserve"> are polyphyletic we re-labeled these as “unassigned </w:t>
      </w:r>
      <w:r>
        <w:rPr>
          <w:i/>
        </w:rPr>
        <w:t>Chloromonas</w:t>
      </w:r>
      <w:r>
        <w:rPr/>
        <w:t>”. To assign 18S reads we initially ran our ASVs against SILVA</w:t>
      </w:r>
      <w:r>
        <w:rPr>
          <w:b/>
          <w:vertAlign w:val="superscript"/>
        </w:rPr>
        <w:t>???</w:t>
      </w:r>
      <w:r>
        <w:rPr/>
        <w:t>, and then re-ran ASVs assigned to Chlorophyta on our custom 18S snow algae database based on the following GenBank query: “(18S OR ribosomal)[gene] AND (chloromonas OR chlainomonas OR sanguina OR raphidonema OR KMY-2018) NOT (rbcL OR psaB OR atpB) AND 300:3500[slen] NOT plasmid NOT unverified NOT mRNA NOT bacteria NOT mitochondrion”. This database was edited to reflect the most recent snow algae taxonomy and remove ambiguous annotations</w:t>
      </w:r>
      <w:r>
        <w:rPr>
          <w:b/>
          <w:vertAlign w:val="superscript"/>
        </w:rPr>
        <w:t>???</w:t>
      </w:r>
      <w:r>
        <w:rPr>
          <w:vertAlign w:val="superscript"/>
        </w:rPr>
        <w:t>,</w:t>
      </w:r>
      <w:r>
        <w:rPr>
          <w:b/>
          <w:vertAlign w:val="superscript"/>
        </w:rPr>
        <w:t>??</w:t>
      </w:r>
      <w:r>
        <w:rPr/>
        <w:t>.</w:t>
      </w:r>
    </w:p>
    <w:p>
      <w:pPr>
        <w:pStyle w:val="TextBody"/>
        <w:rPr/>
      </w:pPr>
      <w:r>
        <w:rPr/>
        <w:t>As most OTU clustering algorithms are optimized for 18S data, we chose to assign high level OTUs based on the results of t-SNE clustering</w:t>
      </w:r>
      <w:r>
        <w:rPr>
          <w:b/>
          <w:vertAlign w:val="superscript"/>
        </w:rPr>
        <w:t>???</w:t>
      </w:r>
      <w:r>
        <w:rPr/>
        <w:t xml:space="preserve"> (Fig. 2a). We tested this with perplexity values ranging from 1 to 100, and found comparable results with perplexity ranging from 10 to 50. We compared sample similarity using UniFrac with default settings</w:t>
      </w:r>
      <w:r>
        <w:rPr>
          <w:b/>
          <w:vertAlign w:val="superscript"/>
        </w:rPr>
        <w:t>???</w:t>
      </w:r>
      <w:r>
        <w:rPr/>
        <w:t>.</w:t>
      </w:r>
    </w:p>
    <w:p>
      <w:pPr>
        <w:pStyle w:val="TextBody"/>
        <w:rPr/>
      </w:pPr>
      <w:r>
        <w:rPr/>
        <w:t xml:space="preserve">For software information, see Supplementary Table 9. All raw fastq files are freely available on the European Nucleotide Archive under the project accession PRJEB34539. All scripts are available at </w:t>
      </w:r>
      <w:hyperlink r:id="rId2">
        <w:r>
          <w:rPr>
            <w:rStyle w:val="ListLabel10"/>
          </w:rPr>
          <w:t>https://github.com/cengstro/bc_snow_algae_amplicon</w:t>
        </w:r>
      </w:hyperlink>
      <w:r>
        <w:rPr/>
        <w:t>.</w:t>
      </w:r>
    </w:p>
    <w:p>
      <w:pPr>
        <w:pStyle w:val="Heading5"/>
        <w:rPr/>
      </w:pPr>
      <w:bookmarkStart w:id="10" w:name="pagebreak-1"/>
      <w:r>
        <w:rPr/>
        <w:t>pagebreak</w:t>
      </w:r>
      <w:bookmarkEnd w:id="10"/>
    </w:p>
    <w:p>
      <w:pPr>
        <w:pStyle w:val="Heading1"/>
        <w:rPr/>
      </w:pPr>
      <w:bookmarkStart w:id="11" w:name="acknowledgments"/>
      <w:r>
        <w:rPr/>
        <w:t>Acknowledgments</w:t>
      </w:r>
      <w:bookmarkEnd w:id="11"/>
    </w:p>
    <w:p>
      <w:pPr>
        <w:pStyle w:val="FirstParagraph"/>
        <w:rPr/>
      </w:pPr>
      <w:r>
        <w:rPr/>
        <w:t xml:space="preserve">We </w:t>
      </w:r>
      <w:del w:id="239" w:author="Microsoft Office User" w:date="2020-01-05T15:12:00Z">
        <w:r>
          <w:rPr/>
          <w:delText xml:space="preserve">wish to </w:delText>
        </w:r>
      </w:del>
      <w:r>
        <w:rPr/>
        <w:t>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2" w:name="author-contributions"/>
      <w:r>
        <w:rPr/>
        <w:t>Author Contributions</w:t>
      </w:r>
      <w:bookmarkEnd w:id="12"/>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3" w:name="additional-information"/>
      <w:r>
        <w:rPr/>
        <w:t>Additional information</w:t>
      </w:r>
      <w:bookmarkEnd w:id="13"/>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4" w:name="pagebreak-2"/>
      <w:r>
        <w:rPr/>
        <w:t>pagebreak</w:t>
      </w:r>
      <w:bookmarkEnd w:id="14"/>
    </w:p>
    <w:p>
      <w:pPr>
        <w:pStyle w:val="Heading1"/>
        <w:rPr/>
      </w:pPr>
      <w:bookmarkStart w:id="15" w:name="references"/>
      <w:r>
        <w:rPr/>
        <w:t>References</w:t>
      </w:r>
      <w:bookmarkEnd w:id="15"/>
    </w:p>
    <w:p>
      <w:pPr>
        <w:pStyle w:val="FirstParagraph"/>
        <w:rPr/>
      </w:pPr>
      <w:bookmarkStart w:id="16" w:name="refs"/>
      <w:bookmarkStart w:id="17" w:name="ref-ganey_role_2017"/>
      <w:bookmarkEnd w:id="17"/>
      <w:r>
        <w:rPr/>
        <w:t xml:space="preserve">1. Ganey, G. Q., Loso, M. G., Burgess, A. B. &amp; Dial, R. J. The role of microbes in snowmelt and radiative forcing on an Alaskan icefield. </w:t>
      </w:r>
      <w:r>
        <w:rPr>
          <w:i/>
        </w:rPr>
        <w:t>Nature Geoscience</w:t>
      </w:r>
      <w:r>
        <w:rPr/>
        <w:t xml:space="preserve"> </w:t>
      </w:r>
      <w:r>
        <w:rPr>
          <w:b/>
        </w:rPr>
        <w:t>10</w:t>
      </w:r>
      <w:r>
        <w:rPr/>
        <w:t>, 754–759 (2017).</w:t>
      </w:r>
    </w:p>
    <w:p>
      <w:pPr>
        <w:pStyle w:val="TextBody"/>
        <w:rPr/>
      </w:pPr>
      <w:bookmarkStart w:id="18" w:name="ref-ganey_role_2017"/>
      <w:bookmarkStart w:id="19" w:name="ref-lutz_biogeography_2016"/>
      <w:bookmarkEnd w:id="18"/>
      <w:bookmarkEnd w:id="19"/>
      <w:r>
        <w:rPr/>
        <w:t xml:space="preserve">2. Lutz, S. </w:t>
      </w:r>
      <w:r>
        <w:rPr>
          <w:i/>
        </w:rPr>
        <w:t>et al.</w:t>
      </w:r>
      <w:r>
        <w:rPr/>
        <w:t xml:space="preserve"> The biogeography of red snow microbiomes and their role in melting arctic glaciers. </w:t>
      </w:r>
      <w:r>
        <w:rPr>
          <w:i/>
        </w:rPr>
        <w:t>Nature Communications</w:t>
      </w:r>
      <w:r>
        <w:rPr/>
        <w:t xml:space="preserve"> </w:t>
      </w:r>
      <w:r>
        <w:rPr>
          <w:b/>
        </w:rPr>
        <w:t>7</w:t>
      </w:r>
      <w:r>
        <w:rPr/>
        <w:t>, 11968 (2016).</w:t>
      </w:r>
    </w:p>
    <w:p>
      <w:pPr>
        <w:pStyle w:val="TextBody"/>
        <w:rPr/>
      </w:pPr>
      <w:bookmarkStart w:id="20" w:name="ref-lutz_biogeography_2016"/>
      <w:bookmarkStart w:id="21" w:name="ref-onuma_temporal_2019"/>
      <w:bookmarkEnd w:id="20"/>
      <w:bookmarkEnd w:id="21"/>
      <w:r>
        <w:rPr/>
        <w:t xml:space="preserve">3. Onuma, Y. </w:t>
      </w:r>
      <w:r>
        <w:rPr>
          <w:i/>
        </w:rPr>
        <w:t>et al.</w:t>
      </w:r>
      <w:r>
        <w:rPr/>
        <w:t xml:space="preserve"> Temporal changes in snow albedo, including the possible effects of red algal growth, in northwest Greenland, simulated with a physically based snow albedo model. </w:t>
      </w:r>
      <w:r>
        <w:rPr>
          <w:i/>
        </w:rPr>
        <w:t>The Cryosphere</w:t>
      </w:r>
      <w:r>
        <w:rPr/>
        <w:t xml:space="preserve"> (2019) doi:</w:t>
      </w:r>
      <w:hyperlink r:id="rId3">
        <w:r>
          <w:rPr>
            <w:rStyle w:val="ListLabel10"/>
          </w:rPr>
          <w:t>10.5194/tc-2019-263</w:t>
        </w:r>
      </w:hyperlink>
      <w:r>
        <w:rPr/>
        <w:t>.</w:t>
      </w:r>
    </w:p>
    <w:p>
      <w:pPr>
        <w:pStyle w:val="TextBody"/>
        <w:rPr/>
      </w:pPr>
      <w:bookmarkStart w:id="22" w:name="ref-onuma_temporal_2019"/>
      <w:bookmarkStart w:id="23" w:name="ref-segawa_bipolar_2018"/>
      <w:bookmarkEnd w:id="22"/>
      <w:bookmarkEnd w:id="23"/>
      <w:r>
        <w:rPr/>
        <w:t xml:space="preserve">4. Segawa, T. </w:t>
      </w:r>
      <w:r>
        <w:rPr>
          <w:i/>
        </w:rPr>
        <w:t>et al.</w:t>
      </w:r>
      <w:r>
        <w:rPr/>
        <w:t xml:space="preserve"> Bipolar dispersal of red-snow algae. </w:t>
      </w:r>
      <w:r>
        <w:rPr>
          <w:i/>
        </w:rPr>
        <w:t>Nature Communications</w:t>
      </w:r>
      <w:r>
        <w:rPr/>
        <w:t xml:space="preserve"> </w:t>
      </w:r>
      <w:r>
        <w:rPr>
          <w:b/>
        </w:rPr>
        <w:t>9</w:t>
      </w:r>
      <w:r>
        <w:rPr/>
        <w:t>, 3094 (2018).</w:t>
      </w:r>
    </w:p>
    <w:p>
      <w:pPr>
        <w:pStyle w:val="TextBody"/>
        <w:rPr/>
      </w:pPr>
      <w:bookmarkStart w:id="24" w:name="ref-segawa_bipolar_2018"/>
      <w:bookmarkStart w:id="25" w:name="ref-duval_snow_1999"/>
      <w:bookmarkEnd w:id="24"/>
      <w:bookmarkEnd w:id="25"/>
      <w:r>
        <w:rPr/>
        <w:t xml:space="preserve">5. Duval, B., Duval, E. &amp; Hoham, R. W. Snow algae of the Sierra Nevada, Spain, and High Atlas mountains of Morocco. </w:t>
      </w:r>
      <w:r>
        <w:rPr>
          <w:i/>
        </w:rPr>
        <w:t>International Microbiology: The Official Journal of the Spanish Society for Microbiology</w:t>
      </w:r>
      <w:r>
        <w:rPr/>
        <w:t xml:space="preserve"> </w:t>
      </w:r>
      <w:r>
        <w:rPr>
          <w:b/>
        </w:rPr>
        <w:t>2</w:t>
      </w:r>
      <w:r>
        <w:rPr/>
        <w:t>, 39–42 (1999).</w:t>
      </w:r>
    </w:p>
    <w:p>
      <w:pPr>
        <w:pStyle w:val="TextBody"/>
        <w:rPr/>
      </w:pPr>
      <w:bookmarkStart w:id="26" w:name="ref-duval_snow_1999"/>
      <w:bookmarkStart w:id="27" w:name="ref-marchant_snow_1982"/>
      <w:bookmarkEnd w:id="26"/>
      <w:bookmarkEnd w:id="27"/>
      <w:r>
        <w:rPr/>
        <w:t xml:space="preserve">6. Marchant, H. J. Snow algae from the Australian Snowy Mountains. </w:t>
      </w:r>
      <w:r>
        <w:rPr>
          <w:i/>
        </w:rPr>
        <w:t>Phycologia</w:t>
      </w:r>
      <w:r>
        <w:rPr/>
        <w:t xml:space="preserve"> </w:t>
      </w:r>
      <w:r>
        <w:rPr>
          <w:b/>
        </w:rPr>
        <w:t>21</w:t>
      </w:r>
      <w:r>
        <w:rPr/>
        <w:t>, 178–184 (1982).</w:t>
      </w:r>
    </w:p>
    <w:p>
      <w:pPr>
        <w:pStyle w:val="TextBody"/>
        <w:rPr/>
      </w:pPr>
      <w:bookmarkStart w:id="28" w:name="ref-marchant_snow_1982"/>
      <w:bookmarkStart w:id="29" w:name="ref-yoshimura_community_1997"/>
      <w:bookmarkEnd w:id="28"/>
      <w:bookmarkEnd w:id="29"/>
      <w:r>
        <w:rPr/>
        <w:t xml:space="preserve">7. Yoshimura, Y., Kohshima, S. &amp; Ohtani, S. A Community of Snow Algae on a Himalayan Glacier: Change of Algal Biomass and Community Structure with Altitude. </w:t>
      </w:r>
      <w:r>
        <w:rPr>
          <w:i/>
        </w:rPr>
        <w:t>Arctic and Alpine Research</w:t>
      </w:r>
      <w:r>
        <w:rPr/>
        <w:t xml:space="preserve"> </w:t>
      </w:r>
      <w:r>
        <w:rPr>
          <w:b/>
        </w:rPr>
        <w:t>29</w:t>
      </w:r>
      <w:r>
        <w:rPr/>
        <w:t>, 126 (1997).</w:t>
      </w:r>
    </w:p>
    <w:p>
      <w:pPr>
        <w:pStyle w:val="TextBody"/>
        <w:rPr/>
      </w:pPr>
      <w:bookmarkStart w:id="30" w:name="ref-yoshimura_community_1997"/>
      <w:bookmarkStart w:id="31" w:name="ref-vimercati_nieves_2019"/>
      <w:bookmarkEnd w:id="30"/>
      <w:bookmarkEnd w:id="31"/>
      <w:r>
        <w:rPr/>
        <w:t xml:space="preserve">8. Vimercati, L. </w:t>
      </w:r>
      <w:r>
        <w:rPr>
          <w:i/>
        </w:rPr>
        <w:t>et al.</w:t>
      </w:r>
      <w:r>
        <w:rPr/>
        <w:t xml:space="preserve"> Nieves penitentes are a new habitat for snow algae in one of the most extreme high-elevation environments on Earth. </w:t>
      </w:r>
      <w:r>
        <w:rPr>
          <w:i/>
        </w:rPr>
        <w:t>Arctic, Antarctic, and Alpine Research</w:t>
      </w:r>
      <w:r>
        <w:rPr/>
        <w:t xml:space="preserve"> </w:t>
      </w:r>
      <w:r>
        <w:rPr>
          <w:b/>
        </w:rPr>
        <w:t>51</w:t>
      </w:r>
      <w:r>
        <w:rPr/>
        <w:t>, 190–200 (2019).</w:t>
      </w:r>
    </w:p>
    <w:p>
      <w:pPr>
        <w:pStyle w:val="TextBody"/>
        <w:rPr/>
      </w:pPr>
      <w:bookmarkStart w:id="32" w:name="ref-vimercati_nieves_2019"/>
      <w:bookmarkStart w:id="33" w:name="ref-gradinger_snow_1996"/>
      <w:bookmarkEnd w:id="32"/>
      <w:bookmarkEnd w:id="33"/>
      <w:r>
        <w:rPr/>
        <w:t xml:space="preserve">9. Gradinger, R. &amp; Nurnberg, D. Snow algal communities on arctic pack ice floes dominated by </w:t>
      </w:r>
      <w:r>
        <w:rPr>
          <w:i/>
        </w:rPr>
        <w:t>Chlamydomonas nivalis</w:t>
      </w:r>
      <w:r>
        <w:rPr/>
        <w:t xml:space="preserve"> (Bauer) Wille. </w:t>
      </w:r>
      <w:r>
        <w:rPr>
          <w:i/>
        </w:rPr>
        <w:t>Proc. NIPR Symp. Polar Biol.</w:t>
      </w:r>
      <w:r>
        <w:rPr/>
        <w:t xml:space="preserve"> </w:t>
      </w:r>
      <w:r>
        <w:rPr>
          <w:b/>
        </w:rPr>
        <w:t>9</w:t>
      </w:r>
      <w:r>
        <w:rPr/>
        <w:t>, 35–43 (1996).</w:t>
      </w:r>
    </w:p>
    <w:p>
      <w:pPr>
        <w:pStyle w:val="TextBody"/>
        <w:rPr/>
      </w:pPr>
      <w:bookmarkStart w:id="34" w:name="ref-gradinger_snow_1996"/>
      <w:bookmarkStart w:id="35" w:name="ref-lutz_integrated_2015"/>
      <w:bookmarkEnd w:id="34"/>
      <w:bookmarkEnd w:id="35"/>
      <w:r>
        <w:rPr/>
        <w:t xml:space="preserve">10. Lutz, S., Anesio, A. M., Field, K. &amp; Benning, L. G. Integrated ‘Omics’, Targeted Metabolite and Single-cell Analyses of Arctic Snow Algae Functionality and Adaptability. </w:t>
      </w:r>
      <w:r>
        <w:rPr>
          <w:i/>
        </w:rPr>
        <w:t>Frontiers in Microbiology</w:t>
      </w:r>
      <w:r>
        <w:rPr/>
        <w:t xml:space="preserve"> </w:t>
      </w:r>
      <w:r>
        <w:rPr>
          <w:b/>
        </w:rPr>
        <w:t>6</w:t>
      </w:r>
      <w:r>
        <w:rPr/>
        <w:t>, (2015).</w:t>
      </w:r>
    </w:p>
    <w:p>
      <w:pPr>
        <w:pStyle w:val="TextBody"/>
        <w:rPr/>
      </w:pPr>
      <w:bookmarkStart w:id="36" w:name="ref-lutz_integrated_2015"/>
      <w:bookmarkStart w:id="37" w:name="ref-soto_microbial_2020"/>
      <w:bookmarkEnd w:id="36"/>
      <w:bookmarkEnd w:id="37"/>
      <w:r>
        <w:rPr/>
        <w:t xml:space="preserve">11. Soto, D. F., Fuentes, R., Huovinen, P. &amp; Gómez, I. Microbial composition and photosynthesis in Antarctic snow algae communities: Integrating metabarcoding and pulse amplitude modulation fluorometry. </w:t>
      </w:r>
      <w:r>
        <w:rPr>
          <w:i/>
        </w:rPr>
        <w:t>Algal Research</w:t>
      </w:r>
      <w:r>
        <w:rPr/>
        <w:t xml:space="preserve"> </w:t>
      </w:r>
      <w:r>
        <w:rPr>
          <w:b/>
        </w:rPr>
        <w:t>45</w:t>
      </w:r>
      <w:r>
        <w:rPr/>
        <w:t>, 101738 (2020).</w:t>
      </w:r>
    </w:p>
    <w:p>
      <w:pPr>
        <w:pStyle w:val="TextBody"/>
        <w:rPr/>
      </w:pPr>
      <w:bookmarkStart w:id="38" w:name="ref-soto_microbial_2020"/>
      <w:bookmarkStart w:id="39" w:name="ref-remias_two_2019"/>
      <w:bookmarkEnd w:id="38"/>
      <w:bookmarkEnd w:id="39"/>
      <w:r>
        <w:rPr/>
        <w:t xml:space="preserve">12. Remias, D., Procházková, L., Nedbalová, L., Andersen, R. A. &amp; Valentin, K. Two new Kremastochrysopsis species, K. Austriaca sp. Nov. And K. Americana sp. Nov. (Chrysophyceae). </w:t>
      </w:r>
      <w:r>
        <w:rPr>
          <w:i/>
        </w:rPr>
        <w:t>Journal of Phycology</w:t>
      </w:r>
      <w:r>
        <w:rPr/>
        <w:t xml:space="preserve"> jpy.12937 (2019) doi:</w:t>
      </w:r>
      <w:hyperlink r:id="rId4">
        <w:r>
          <w:rPr>
            <w:rStyle w:val="ListLabel10"/>
          </w:rPr>
          <w:t>10.1111/jpy.12937</w:t>
        </w:r>
      </w:hyperlink>
      <w:r>
        <w:rPr/>
        <w:t>.</w:t>
      </w:r>
    </w:p>
    <w:p>
      <w:pPr>
        <w:pStyle w:val="TextBody"/>
        <w:rPr/>
      </w:pPr>
      <w:bookmarkStart w:id="40" w:name="ref-remias_two_2019"/>
      <w:bookmarkStart w:id="41" w:name="ref-prochazkova_sanguina_2019"/>
      <w:bookmarkEnd w:id="40"/>
      <w:bookmarkEnd w:id="41"/>
      <w:r>
        <w:rPr/>
        <w:t xml:space="preserve">13. Procházková, L., Leya, T., Křížková, H. &amp; Nedbalová, L. Sanguina nivaloides and Sanguina aurantia gen. Et spp. Nov. (Chlorophyta): The taxonomy, phylogeny, biogeography and ecology of two newly recognised algae causing red and orange snow. </w:t>
      </w:r>
      <w:r>
        <w:rPr>
          <w:i/>
        </w:rPr>
        <w:t>FEMS Microbiology Ecology</w:t>
      </w:r>
      <w:r>
        <w:rPr/>
        <w:t xml:space="preserve"> </w:t>
      </w:r>
      <w:r>
        <w:rPr>
          <w:b/>
        </w:rPr>
        <w:t>95</w:t>
      </w:r>
      <w:r>
        <w:rPr/>
        <w:t>, (2019).</w:t>
      </w:r>
    </w:p>
    <w:p>
      <w:pPr>
        <w:pStyle w:val="TextBody"/>
        <w:rPr/>
      </w:pPr>
      <w:bookmarkStart w:id="42" w:name="ref-prochazkova_sanguina_2019"/>
      <w:bookmarkStart w:id="43" w:name="ref-matsuzaki_taxonomic_2019"/>
      <w:bookmarkEnd w:id="42"/>
      <w:bookmarkEnd w:id="43"/>
      <w:r>
        <w:rPr/>
        <w:t xml:space="preserve">14. Matsuzaki, R., Nozaki, H., Takeuchi, N., Hara, Y. &amp; Kawachi, M. Taxonomic re-examination of ‘Chloromonas nivalis (Volvocales, Chlorophyceae) zygotes’ from Japan and description of C. Muramotoi sp. Nov. </w:t>
      </w:r>
      <w:r>
        <w:rPr>
          <w:i/>
        </w:rPr>
        <w:t>PLOS ONE</w:t>
      </w:r>
      <w:r>
        <w:rPr/>
        <w:t xml:space="preserve"> </w:t>
      </w:r>
      <w:r>
        <w:rPr>
          <w:b/>
        </w:rPr>
        <w:t>14</w:t>
      </w:r>
      <w:r>
        <w:rPr/>
        <w:t>, e0210986 (2019).</w:t>
      </w:r>
    </w:p>
    <w:p>
      <w:pPr>
        <w:pStyle w:val="TextBody"/>
        <w:rPr/>
      </w:pPr>
      <w:bookmarkStart w:id="44" w:name="ref-matsuzaki_taxonomic_2019"/>
      <w:bookmarkStart w:id="45" w:name="ref-novis_two_2008"/>
      <w:bookmarkEnd w:id="44"/>
      <w:bookmarkEnd w:id="45"/>
      <w:r>
        <w:rPr/>
        <w:t xml:space="preserve">15. Novis, P. M., Hoham, R. W., Beer, T. &amp; Dawson, M. Two snow species of the quadriflagellate green alga Chlainomonas (Chlorophyta, Volvocales): Ultrastructure and phylogenetic position within the Chloromonas clade. </w:t>
      </w:r>
      <w:r>
        <w:rPr>
          <w:i/>
        </w:rPr>
        <w:t>Journal of Phycology</w:t>
      </w:r>
      <w:r>
        <w:rPr/>
        <w:t xml:space="preserve"> </w:t>
      </w:r>
      <w:r>
        <w:rPr>
          <w:b/>
        </w:rPr>
        <w:t>44</w:t>
      </w:r>
      <w:r>
        <w:rPr/>
        <w:t>, 1001–1012 (2008).</w:t>
      </w:r>
    </w:p>
    <w:p>
      <w:pPr>
        <w:pStyle w:val="TextBody"/>
        <w:rPr/>
      </w:pPr>
      <w:bookmarkStart w:id="46" w:name="ref-novis_two_2008"/>
      <w:bookmarkStart w:id="47" w:name="ref-hoham_distribution_1979"/>
      <w:bookmarkEnd w:id="46"/>
      <w:bookmarkEnd w:id="47"/>
      <w:r>
        <w:rPr/>
        <w:t xml:space="preserve">16. Hoham, R. W. &amp; Blinn, D. W. Distribution of cryophilic algae in an arid region, the American Southwest. </w:t>
      </w:r>
      <w:r>
        <w:rPr>
          <w:i/>
        </w:rPr>
        <w:t>Phycologia</w:t>
      </w:r>
      <w:r>
        <w:rPr/>
        <w:t xml:space="preserve"> </w:t>
      </w:r>
      <w:r>
        <w:rPr>
          <w:b/>
        </w:rPr>
        <w:t>18</w:t>
      </w:r>
      <w:r>
        <w:rPr/>
        <w:t>, 133–145 (1979).</w:t>
      </w:r>
    </w:p>
    <w:p>
      <w:pPr>
        <w:pStyle w:val="TextBody"/>
        <w:rPr/>
      </w:pPr>
      <w:bookmarkStart w:id="48" w:name="ref-hoham_distribution_1979"/>
      <w:bookmarkStart w:id="49" w:name="ref-nedbalova_ecology_2008"/>
      <w:bookmarkEnd w:id="48"/>
      <w:bookmarkEnd w:id="49"/>
      <w:r>
        <w:rPr/>
        <w:t xml:space="preserve">17. Nedbalová, L., Kociánová, M. &amp; Lukavský, J. Ecology of snow algae in the Giant Mts. </w:t>
      </w:r>
      <w:r>
        <w:rPr>
          <w:i/>
        </w:rPr>
        <w:t>Corcontica</w:t>
      </w:r>
      <w:r>
        <w:rPr/>
        <w:t xml:space="preserve"> </w:t>
      </w:r>
      <w:r>
        <w:rPr>
          <w:b/>
        </w:rPr>
        <w:t>45</w:t>
      </w:r>
      <w:r>
        <w:rPr/>
        <w:t>, 59–68 (2008).</w:t>
      </w:r>
    </w:p>
    <w:p>
      <w:pPr>
        <w:pStyle w:val="TextBody"/>
        <w:rPr/>
      </w:pPr>
      <w:bookmarkStart w:id="50" w:name="ref-nedbalova_ecology_2008"/>
      <w:bookmarkStart w:id="51" w:name="ref-remias_ecophysiology_2016"/>
      <w:bookmarkEnd w:id="50"/>
      <w:bookmarkEnd w:id="51"/>
      <w:r>
        <w:rPr/>
        <w:t xml:space="preserve">18. Remias, D., Pichrtová, M., Pangratz, M., Lütz, C. &amp; Holzinger, A. Ecophysiology, secondary pigments and ultrastructure of Chlainomonas sp. (Chlorophyta) from the European Alps compared with Chlamydomonas nivalis forming red snow. </w:t>
      </w:r>
      <w:r>
        <w:rPr>
          <w:i/>
        </w:rPr>
        <w:t>FEMS Microbiology Ecology</w:t>
      </w:r>
      <w:r>
        <w:rPr/>
        <w:t xml:space="preserve"> </w:t>
      </w:r>
      <w:r>
        <w:rPr>
          <w:b/>
        </w:rPr>
        <w:t>92</w:t>
      </w:r>
      <w:r>
        <w:rPr/>
        <w:t>, fiw030 (2016).</w:t>
      </w:r>
    </w:p>
    <w:p>
      <w:pPr>
        <w:pStyle w:val="TextBody"/>
        <w:rPr/>
      </w:pPr>
      <w:bookmarkStart w:id="52" w:name="ref-remias_ecophysiology_2016"/>
      <w:bookmarkStart w:id="53" w:name="ref-matsuzaki_revisiting_2015"/>
      <w:bookmarkEnd w:id="52"/>
      <w:bookmarkEnd w:id="53"/>
      <w:r>
        <w:rPr/>
        <w:t xml:space="preserve">19. Matsuzaki, R., Kawai-Toyooka, H., Hara, Y. &amp; Nozaki, H. Revisiting the taxonomic significance of aplanozygote morphologies of two cosmopolitan snow species of the genus Chloromonas (Volvocales, Chlorophyceae). </w:t>
      </w:r>
      <w:r>
        <w:rPr>
          <w:i/>
        </w:rPr>
        <w:t>Phycologia</w:t>
      </w:r>
      <w:r>
        <w:rPr/>
        <w:t xml:space="preserve"> </w:t>
      </w:r>
      <w:r>
        <w:rPr>
          <w:b/>
        </w:rPr>
        <w:t>54</w:t>
      </w:r>
      <w:r>
        <w:rPr/>
        <w:t>, 491–502 (2015).</w:t>
      </w:r>
    </w:p>
    <w:p>
      <w:pPr>
        <w:pStyle w:val="TextBody"/>
        <w:rPr/>
      </w:pPr>
      <w:bookmarkStart w:id="54" w:name="ref-matsuzaki_revisiting_2015"/>
      <w:bookmarkStart w:id="55" w:name="ref-terashima_microbial_2017"/>
      <w:bookmarkEnd w:id="54"/>
      <w:bookmarkEnd w:id="55"/>
      <w:r>
        <w:rPr/>
        <w:t xml:space="preserve">20. Terashima, M., Umezawa, K., Mori, S., Kojima, H. &amp; Fukui, M. Microbial Community Analysis of Colored Snow from an Alpine Snowfield in Northern Japan Reveals the Prevalence of Betaproteobacteria with Snow Algae. </w:t>
      </w:r>
      <w:r>
        <w:rPr>
          <w:i/>
        </w:rPr>
        <w:t>Frontiers in Microbiology</w:t>
      </w:r>
      <w:r>
        <w:rPr/>
        <w:t xml:space="preserve"> </w:t>
      </w:r>
      <w:r>
        <w:rPr>
          <w:b/>
        </w:rPr>
        <w:t>8</w:t>
      </w:r>
      <w:r>
        <w:rPr/>
        <w:t>, (2017).</w:t>
      </w:r>
    </w:p>
    <w:p>
      <w:pPr>
        <w:pStyle w:val="TextBody"/>
        <w:rPr/>
      </w:pPr>
      <w:bookmarkStart w:id="56" w:name="ref-terashima_microbial_2017"/>
      <w:bookmarkStart w:id="57" w:name="ref-prochazkova_ecophysiological_2018"/>
      <w:bookmarkEnd w:id="56"/>
      <w:bookmarkEnd w:id="57"/>
      <w:r>
        <w:rPr/>
        <w:t xml:space="preserve">21. Procházková, L., Remias, D., Holzinger, A., Řezanka, T. &amp; Nedbalová, L. Ecophysiological and morphological comparison of two populations of Chlainomonas sp. (Chlorophyta) causing red snow on ice-covered lakes in the High Tatras and Austrian Alps. </w:t>
      </w:r>
      <w:r>
        <w:rPr>
          <w:i/>
        </w:rPr>
        <w:t>European Journal of Phycology</w:t>
      </w:r>
      <w:r>
        <w:rPr/>
        <w:t xml:space="preserve"> </w:t>
      </w:r>
      <w:r>
        <w:rPr>
          <w:b/>
        </w:rPr>
        <w:t>53</w:t>
      </w:r>
      <w:r>
        <w:rPr/>
        <w:t>, 230–243 (2018).</w:t>
      </w:r>
    </w:p>
    <w:p>
      <w:pPr>
        <w:pStyle w:val="TextBody"/>
        <w:rPr/>
      </w:pPr>
      <w:bookmarkStart w:id="58" w:name="ref-prochazkova_ecophysiological_2018"/>
      <w:bookmarkStart w:id="59" w:name="ref-fu_single_2017"/>
      <w:bookmarkEnd w:id="58"/>
      <w:bookmarkEnd w:id="59"/>
      <w:r>
        <w:rPr/>
        <w:t xml:space="preserve">22. Fu, R. &amp; Gong, J. Single Cell Analysis Linking Ribosomal (r)DNA and rRNA Copy Numbers to Cell Size and Growth Rate Provides Insights into Molecular Protistan Ecology. </w:t>
      </w:r>
      <w:r>
        <w:rPr>
          <w:i/>
        </w:rPr>
        <w:t>The Journal of Eukaryotic Microbiology</w:t>
      </w:r>
      <w:r>
        <w:rPr/>
        <w:t xml:space="preserve"> </w:t>
      </w:r>
      <w:r>
        <w:rPr>
          <w:b/>
        </w:rPr>
        <w:t>64</w:t>
      </w:r>
      <w:r>
        <w:rPr/>
        <w:t>, 885–896 (2017).</w:t>
      </w:r>
    </w:p>
    <w:p>
      <w:pPr>
        <w:pStyle w:val="TextBody"/>
        <w:rPr/>
      </w:pPr>
      <w:bookmarkStart w:id="60" w:name="ref-fu_single_2017"/>
      <w:bookmarkStart w:id="61" w:name="ref-tesson_airborne_2016"/>
      <w:bookmarkEnd w:id="60"/>
      <w:bookmarkEnd w:id="61"/>
      <w:r>
        <w:rPr/>
        <w:t xml:space="preserve">23. Tesson, S. V. M., Skjøth, C. A., Šantl-Temkiv, T. &amp; Löndahl, J. Airborne Microalgae: Insights, Opportunities, and Challenges. </w:t>
      </w:r>
      <w:r>
        <w:rPr>
          <w:i/>
        </w:rPr>
        <w:t>Applied and Environmental Microbiology</w:t>
      </w:r>
      <w:r>
        <w:rPr/>
        <w:t xml:space="preserve"> </w:t>
      </w:r>
      <w:r>
        <w:rPr>
          <w:b/>
        </w:rPr>
        <w:t>82</w:t>
      </w:r>
      <w:r>
        <w:rPr/>
        <w:t>, 1978–1991 (2016).</w:t>
      </w:r>
    </w:p>
    <w:p>
      <w:pPr>
        <w:pStyle w:val="TextBody"/>
        <w:spacing w:lineRule="auto" w:line="360" w:before="180" w:after="180"/>
        <w:ind w:firstLine="420"/>
        <w:rPr/>
      </w:pPr>
      <w:bookmarkStart w:id="62" w:name="ref-tesson_airborne_2016"/>
      <w:bookmarkStart w:id="63" w:name="ref-stibal_growth_2005"/>
      <w:bookmarkEnd w:id="62"/>
      <w:r>
        <w:rPr/>
        <w:t xml:space="preserve">24. Stibal, M. &amp; Elster, J. Growth and morphology variation as a response to changing environmental factors in two Arctic species of Raphidonema (Trebouxiophyceae) from snow and soil. </w:t>
      </w:r>
      <w:r>
        <w:rPr>
          <w:i/>
        </w:rPr>
        <w:t>Polar Biology</w:t>
      </w:r>
      <w:r>
        <w:rPr/>
        <w:t xml:space="preserve"> </w:t>
      </w:r>
      <w:r>
        <w:rPr>
          <w:b/>
        </w:rPr>
        <w:t>28</w:t>
      </w:r>
      <w:r>
        <w:rPr/>
        <w:t>, 558–567 (2005).</w:t>
      </w:r>
      <w:bookmarkEnd w:id="16"/>
      <w:bookmarkEnd w:id="63"/>
    </w:p>
    <w:sectPr>
      <w:footerReference w:type="default" r:id="rId5"/>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rosoft Office User" w:date="2020-01-05T11:29:00Z" w:initials="MOU">
    <w:p>
      <w:r>
        <w:rPr>
          <w:rFonts w:ascii="Liberation Serif" w:hAnsi="Liberation Serif" w:eastAsia="DejaVu Sans" w:cs="DejaVu Sans"/>
          <w:lang w:val="en-US" w:eastAsia="en-US" w:bidi="en-US"/>
        </w:rPr>
        <w:t>Include some general albedo refs that are explicitly about the feedback and not necessarily about microbes</w:t>
      </w:r>
    </w:p>
  </w:comment>
  <w:comment w:id="1" w:author="Microsoft Office User" w:date="2020-01-05T10:46:00Z" w:initials="MOU">
    <w:p>
      <w:r>
        <w:rPr>
          <w:rFonts w:ascii="Liberation Serif" w:hAnsi="Liberation Serif" w:eastAsia="DejaVu Sans" w:cs="DejaVu Sans"/>
          <w:lang w:val="en-US" w:eastAsia="en-US" w:bidi="en-US"/>
        </w:rPr>
        <w:t>Need to specify what other classes and where they are found.</w:t>
      </w:r>
    </w:p>
  </w:comment>
  <w:comment w:id="2" w:author="Microsoft Office User" w:date="2020-01-05T10:44:00Z" w:initials="MOU">
    <w:p>
      <w:r>
        <w:rPr>
          <w:rFonts w:ascii="Liberation Serif" w:hAnsi="Liberation Serif" w:eastAsia="DejaVu Sans" w:cs="DejaVu Sans"/>
          <w:lang w:val="en-US" w:eastAsia="en-US" w:bidi="en-US"/>
        </w:rPr>
        <w:t xml:space="preserve">The use of clades here is very confusing. </w:t>
      </w:r>
    </w:p>
  </w:comment>
  <w:comment w:id="3" w:author="Microsoft Office User" w:date="2020-01-05T12:10:00Z" w:initials="MOU">
    <w:p>
      <w:r>
        <w:rPr>
          <w:rFonts w:ascii="Liberation Serif" w:hAnsi="Liberation Serif" w:eastAsia="DejaVu Sans" w:cs="DejaVu Sans"/>
          <w:lang w:val="en-US" w:eastAsia="en-US" w:bidi="en-US"/>
        </w:rPr>
        <w:t xml:space="preserve">I don’t understand the continued resistance to my well-founded hypothesis that at least some species of snow algae are triggered to turn red by bright light. It doesn’t need to be explicated here but surely deserves to rank as an option to the life stage hypothesis upon which you are fixated. </w:t>
      </w:r>
      <w:r>
        <w:rPr>
          <w:rFonts w:ascii="Wingdings" w:hAnsi="Wingdings" w:eastAsia="Wingdings" w:cs="Wingdings"/>
          <w:lang w:val="en-US" w:eastAsia="en-US" w:bidi="en-US"/>
        </w:rPr>
        <w:t></w:t>
      </w:r>
    </w:p>
  </w:comment>
  <w:comment w:id="4" w:author="Microsoft Office User" w:date="2020-01-05T13:23:00Z" w:initials="MOU">
    <w:p>
      <w:r>
        <w:rPr>
          <w:rFonts w:ascii="Liberation Serif" w:hAnsi="Liberation Serif" w:eastAsia="DejaVu Sans" w:cs="DejaVu Sans"/>
          <w:lang w:val="en-US" w:eastAsia="en-US" w:bidi="en-US"/>
        </w:rPr>
        <w:t>FIRST. DOUBLE TRIPLE QUADRUPLE CHECK THAT YOU ARE REFERRING TO THE CORRECT FIGURE. RIGHT OUT THE GATE, THIS FIRST ONE IS WRONG! I THINK YOU MEAN 1F HERE. I AM NOT GOING TO CHECK THEM ALL. YOU NEED TO DO THIS CAREFULLY.</w:t>
      </w:r>
    </w:p>
    <w:p>
      <w:r>
        <w:rPr>
          <w:rFonts w:ascii="Liberation Serif" w:hAnsi="Liberation Serif" w:eastAsia="DejaVu Sans" w:cs="DejaVu Sans"/>
          <w:lang w:val="en-US" w:eastAsia="en-US" w:bidi="en-US"/>
        </w:rPr>
        <w:t xml:space="preserve">SECOND. Figures should always be prepared so that the numbering comes in order in the text. As written, Fig. 1c needs to be rearranged so that it is 1a (and so on). </w:t>
      </w:r>
    </w:p>
  </w:comment>
  <w:comment w:id="5" w:author="Microsoft Office User" w:date="2020-01-05T13:50:00Z" w:initials="MOU">
    <w:p>
      <w:r>
        <w:rPr>
          <w:rFonts w:ascii="Liberation Serif" w:hAnsi="Liberation Serif" w:eastAsia="DejaVu Sans" w:cs="DejaVu Sans"/>
          <w:lang w:val="en-US" w:eastAsia="en-US" w:bidi="en-US"/>
        </w:rPr>
        <w:t>DOESN’T THIS CONTRADICT WHAT IS IN THE ABSTRACT???</w:t>
      </w:r>
    </w:p>
  </w:comment>
  <w:comment w:id="6" w:author="Microsoft Office User" w:date="2020-01-05T13:52:00Z" w:initials="MOU">
    <w:p>
      <w:r>
        <w:rPr>
          <w:rFonts w:ascii="Liberation Serif" w:hAnsi="Liberation Serif" w:eastAsia="DejaVu Sans" w:cs="DejaVu Sans"/>
          <w:lang w:val="en-US" w:eastAsia="en-US" w:bidi="en-US"/>
        </w:rPr>
        <w:t>WHAT DO YOU MEAN “ONLY” ASSIGNED TO THE SPECIES LEVEL?? ISN’T THAT AS GOOD AS IT GETS?</w:t>
      </w:r>
    </w:p>
  </w:comment>
  <w:comment w:id="7" w:author="Microsoft Office User" w:date="2020-01-05T14:11:00Z" w:initials="MOU">
    <w:p>
      <w:r>
        <w:rPr>
          <w:rFonts w:ascii="Liberation Serif" w:hAnsi="Liberation Serif" w:eastAsia="DejaVu Sans" w:cs="DejaVu Sans"/>
          <w:lang w:val="en-US" w:eastAsia="en-US" w:bidi="en-US"/>
        </w:rPr>
        <w:t xml:space="preserve">This is a confusing elaboration of an excellent topic sentence. Are you trying to say this that, as expected rbcL sequences revealed more diversity than 18S and most published studies use only 18S? If so, say that and, if you want, give this as an example – but write it more clearly. </w:t>
      </w:r>
    </w:p>
  </w:comment>
  <w:comment w:id="8" w:author="Microsoft Office User" w:date="2020-01-05T14:35:00Z" w:initials="MOU">
    <w:p>
      <w:r>
        <w:rPr>
          <w:rFonts w:ascii="Liberation Serif" w:hAnsi="Liberation Serif" w:eastAsia="DejaVu Sans" w:cs="DejaVu Sans"/>
          <w:lang w:val="en-US" w:eastAsia="en-US" w:bidi="en-US"/>
        </w:rPr>
        <w:t xml:space="preserve">This is a good topic sentence, but the rest of the paragraph does not deliver. </w:t>
      </w:r>
    </w:p>
  </w:comment>
  <w:comment w:id="9" w:author="Microsoft Office User" w:date="2020-01-05T14:18:00Z" w:initials="MOU">
    <w:p>
      <w:r>
        <w:rPr>
          <w:rFonts w:ascii="Liberation Serif" w:hAnsi="Liberation Serif" w:eastAsia="DejaVu Sans" w:cs="DejaVu Sans"/>
          <w:lang w:val="en-US" w:eastAsia="en-US" w:bidi="en-US"/>
        </w:rPr>
        <w:t xml:space="preserve">This is too vague given that the sequence data we know have. What can you say about this that is more concrete? It isn’t exactly clear what you mean by this. We can talk it through. </w:t>
      </w:r>
    </w:p>
  </w:comment>
  <w:comment w:id="10" w:author="Microsoft Office User" w:date="2020-01-05T14:32:00Z" w:initials="MOU">
    <w:p>
      <w:r>
        <w:rPr>
          <w:rFonts w:ascii="Liberation Serif" w:hAnsi="Liberation Serif" w:eastAsia="DejaVu Sans" w:cs="DejaVu Sans"/>
          <w:lang w:val="en-US" w:eastAsia="en-US" w:bidi="en-US"/>
        </w:rPr>
        <w:t xml:space="preserve">I don’t see how this would impact the 18S versus rbcL difference. What is the logic here? </w:t>
      </w:r>
    </w:p>
  </w:comment>
  <w:comment w:id="11" w:author="Microsoft Office User" w:date="2020-01-05T14:33:00Z" w:initials="MOU">
    <w:p>
      <w:r>
        <w:rPr>
          <w:rFonts w:ascii="Liberation Serif" w:hAnsi="Liberation Serif" w:eastAsia="DejaVu Sans" w:cs="DejaVu Sans"/>
          <w:lang w:val="en-US" w:eastAsia="en-US" w:bidi="en-US"/>
        </w:rPr>
        <w:t xml:space="preserve">This toss-off explanation needs to be elaborated and documented. </w:t>
      </w:r>
    </w:p>
  </w:comment>
  <w:comment w:id="12" w:author="Microsoft Office User" w:date="2020-01-05T14:16:00Z" w:initials="MOU">
    <w:p>
      <w:r>
        <w:rPr>
          <w:rFonts w:ascii="Liberation Serif" w:hAnsi="Liberation Serif" w:eastAsia="DejaVu Sans" w:cs="DejaVu Sans"/>
          <w:lang w:val="en-US" w:eastAsia="en-US" w:bidi="en-US"/>
        </w:rPr>
        <w:t>Why “possibly”? Isn’t this something that we should know?</w:t>
      </w:r>
    </w:p>
  </w:comment>
  <w:comment w:id="13" w:author="Microsoft Office User" w:date="2020-01-05T14:36:00Z" w:initials="MOU">
    <w:p>
      <w:r>
        <w:rPr>
          <w:rFonts w:ascii="Liberation Serif" w:hAnsi="Liberation Serif" w:eastAsia="DejaVu Sans" w:cs="DejaVu Sans"/>
          <w:lang w:val="en-US" w:eastAsia="en-US" w:bidi="en-US"/>
        </w:rPr>
        <w:t>The concluding paragraph of the paper should be just that, the conclusion. Not speculation—unless a direct follow up on the data, which this is not. Let’s talk through a concluding paragraph. Meanwhile give some thought to something along the lines of:</w:t>
      </w:r>
    </w:p>
    <w:p>
      <w:r>
        <w:rPr>
          <w:rFonts w:ascii="Liberation Serif" w:hAnsi="Liberation Serif" w:eastAsia="DejaVu Sans" w:cs="DejaVu Sans"/>
          <w:lang w:val="en-US" w:eastAsia="en-US" w:bidi="en-US"/>
        </w:rPr>
        <w:t xml:space="preserve">Our study reveals that there is substantially more algal species diversity within and between blooms that previously suspected. In one mountain range, we found X OTUs representing P classes, Q genera and R species. Something about distribution re elevation and across the region. This is the first study to thoroughly document snow algae diversity within a local region. Our study reveals distinct blooms dominated by either X, Y or Z. Future studies will examine the extent to which the dominant algal species determine the composition of other taxa, including bacteria, fungi and ciliates in snow algae microbiomes. </w:t>
      </w:r>
    </w:p>
  </w:comment>
  <w:comment w:id="14" w:author="Microsoft Office User" w:date="2020-01-05T15:00:00Z" w:initials="MOU">
    <w:p>
      <w:r>
        <w:rPr>
          <w:rFonts w:ascii="Liberation Serif" w:hAnsi="Liberation Serif" w:eastAsia="DejaVu Sans" w:cs="DejaVu Sans"/>
          <w:lang w:val="en-US" w:eastAsia="en-US" w:bidi="en-US"/>
        </w:rPr>
        <w:t>How soon after collection was this done?</w:t>
      </w:r>
    </w:p>
  </w:comment>
  <w:comment w:id="15" w:author="Microsoft Office User" w:date="2020-01-05T15:01:00Z" w:initials="MOU">
    <w:p>
      <w:r>
        <w:rPr>
          <w:rFonts w:ascii="Liberation Serif" w:hAnsi="Liberation Serif" w:eastAsia="DejaVu Sans" w:cs="DejaVu Sans"/>
          <w:lang w:val="en-US" w:eastAsia="en-US" w:bidi="en-US"/>
        </w:rPr>
        <w:t xml:space="preserve">What is the significance of this? How does it help you avoid counting the same cell twice? I think you need more details here about how you scanned the slide. </w:t>
      </w:r>
    </w:p>
  </w:comment>
  <w:comment w:id="16" w:author="Microsoft Office User" w:date="2020-01-05T15:02:00Z" w:initials="MOU">
    <w:p>
      <w:r>
        <w:rPr>
          <w:rFonts w:ascii="Liberation Serif" w:hAnsi="Liberation Serif" w:eastAsia="DejaVu Sans" w:cs="DejaVu Sans"/>
          <w:lang w:val="en-US" w:eastAsia="en-US" w:bidi="en-US"/>
        </w:rPr>
        <w:t>You must give the references for each photograph explicitly in the context of each species.</w:t>
      </w:r>
    </w:p>
  </w:comment>
  <w:comment w:id="17" w:author="Microsoft Office User" w:date="2020-01-05T15:03:00Z" w:initials="MOU">
    <w:p>
      <w:r>
        <w:rPr>
          <w:rFonts w:ascii="Liberation Serif" w:hAnsi="Liberation Serif" w:eastAsia="DejaVu Sans" w:cs="DejaVu Sans"/>
          <w:lang w:val="en-US" w:eastAsia="en-US" w:bidi="en-US"/>
        </w:rPr>
        <w:t xml:space="preserve">I think you need to describe the type of tubes being used here. If this is a freeze-dry set up, why aren’t there already holes in lids? </w:t>
      </w:r>
    </w:p>
  </w:comment>
  <w:comment w:id="18" w:author="Microsoft Office User" w:date="2020-01-05T15:07:00Z" w:initials="MOU">
    <w:p>
      <w:r>
        <w:rPr>
          <w:rFonts w:ascii="Liberation Serif" w:hAnsi="Liberation Serif" w:eastAsia="DejaVu Sans" w:cs="DejaVu Sans"/>
          <w:lang w:val="en-US" w:eastAsia="en-US" w:bidi="en-US"/>
        </w:rPr>
        <w:t xml:space="preserve">Hmmm. Really? Any idea of the pore-size of paper towels? Any experimental test of this approach? Do you really want to include this? </w:t>
      </w:r>
    </w:p>
  </w:comment>
  <w:comment w:id="19" w:author="Microsoft Office User" w:date="2020-01-05T15:05:00Z" w:initials="MOU">
    <w:p>
      <w:r>
        <w:rPr>
          <w:rFonts w:ascii="Liberation Serif" w:hAnsi="Liberation Serif" w:eastAsia="DejaVu Sans" w:cs="DejaVu Sans"/>
          <w:lang w:val="en-US" w:eastAsia="en-US" w:bidi="en-US"/>
        </w:rPr>
        <w:t xml:space="preserve">What observation? This needs to be described. We did X to lyse the cells and compared before and after cell counts. Or whatever, but describe what was done precisely so that the reviewer understands your basis for this definitive statement. </w:t>
      </w:r>
    </w:p>
  </w:comment>
  <w:comment w:id="20" w:author="Microsoft Office User" w:date="2020-01-05T15:08:00Z" w:initials="MOU">
    <w:p>
      <w:r>
        <w:rPr>
          <w:rFonts w:ascii="Liberation Serif" w:hAnsi="Liberation Serif" w:eastAsia="DejaVu Sans" w:cs="DejaVu Sans"/>
          <w:lang w:val="en-US" w:eastAsia="en-US" w:bidi="en-US"/>
        </w:rPr>
        <w:t>?</w:t>
      </w:r>
    </w:p>
  </w:comment>
  <w:comment w:id="21" w:author="Microsoft Office User" w:date="2020-01-05T15:09:00Z" w:initials="MOU">
    <w:p>
      <w:r>
        <w:rPr>
          <w:rFonts w:ascii="Liberation Serif" w:hAnsi="Liberation Serif" w:eastAsia="DejaVu Sans" w:cs="DejaVu Sans"/>
          <w:lang w:val="en-US" w:eastAsia="en-US" w:bidi="en-US"/>
        </w:rPr>
        <w:t xml:space="preserve">Still not a verb. </w:t>
      </w:r>
    </w:p>
  </w:comment>
  <w:comment w:id="22" w:author="Microsoft Office User" w:date="2020-01-05T15:09:00Z" w:initials="MOU">
    <w:p>
      <w:r>
        <w:rPr>
          <w:rFonts w:ascii="Liberation Serif" w:hAnsi="Liberation Serif" w:eastAsia="DejaVu Sans" w:cs="DejaVu Sans"/>
          <w:lang w:val="en-US" w:eastAsia="en-US" w:bidi="en-US"/>
        </w:rPr>
        <w:t>?</w:t>
      </w:r>
    </w:p>
  </w:comment>
  <w:comment w:id="23" w:author="Unknown Author" w:date="2020-01-07T06:32:2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supp</w:t>
      </w:r>
    </w:p>
  </w:comment>
  <w:comment w:id="24" w:author="Microsoft Office User" w:date="2020-01-05T15:11:00Z" w:initials="MOU">
    <w:p>
      <w:r>
        <w:rPr>
          <w:rFonts w:ascii="Liberation Serif" w:hAnsi="Liberation Serif" w:eastAsia="DejaVu Sans" w:cs="DejaVu Sans"/>
          <w:lang w:val="en-US" w:eastAsia="en-US" w:bidi="en-US"/>
        </w:rPr>
        <w:t>These should be in a table.</w:t>
      </w:r>
    </w:p>
    <w:p>
      <w:r>
        <w:rPr>
          <w:rFonts w:ascii="Liberation Serif" w:hAnsi="Liberation Serif" w:eastAsia="DejaVu Sans" w:cs="DejaVu Sans"/>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81"/>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color w:val="000000"/>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nenumber">
    <w:name w:val="line number"/>
    <w:basedOn w:val="DefaultParagraphFont"/>
    <w:semiHidden/>
    <w:unhideWhenUsed/>
    <w:qFormat/>
    <w:rsid w:val="00731075"/>
    <w:rPr/>
  </w:style>
  <w:style w:type="character" w:styleId="BalloonTextChar" w:customStyle="1">
    <w:name w:val="Balloon Text Char"/>
    <w:basedOn w:val="DefaultParagraphFont"/>
    <w:link w:val="BalloonText"/>
    <w:semiHidden/>
    <w:qFormat/>
    <w:rsid w:val="00a247d9"/>
    <w:rPr>
      <w:rFonts w:ascii="Times New Roman" w:hAnsi="Times New Roman" w:cs="Times New Roman"/>
      <w:sz w:val="18"/>
      <w:szCs w:val="18"/>
    </w:rPr>
  </w:style>
  <w:style w:type="character" w:styleId="Annotationreference">
    <w:name w:val="annotation reference"/>
    <w:basedOn w:val="DefaultParagraphFont"/>
    <w:semiHidden/>
    <w:unhideWhenUsed/>
    <w:qFormat/>
    <w:rsid w:val="00975d33"/>
    <w:rPr>
      <w:sz w:val="16"/>
      <w:szCs w:val="16"/>
    </w:rPr>
  </w:style>
  <w:style w:type="character" w:styleId="CommentTextChar" w:customStyle="1">
    <w:name w:val="Comment Text Char"/>
    <w:basedOn w:val="DefaultParagraphFont"/>
    <w:link w:val="CommentText"/>
    <w:semiHidden/>
    <w:qFormat/>
    <w:rsid w:val="00975d33"/>
    <w:rPr>
      <w:szCs w:val="20"/>
    </w:rPr>
  </w:style>
  <w:style w:type="character" w:styleId="CommentSubjectChar" w:customStyle="1">
    <w:name w:val="Comment Subject Char"/>
    <w:basedOn w:val="CommentTextChar"/>
    <w:link w:val="CommentSubject"/>
    <w:semiHidden/>
    <w:qFormat/>
    <w:rsid w:val="00975d33"/>
    <w:rPr>
      <w:b/>
      <w:bCs/>
      <w:szCs w:val="20"/>
    </w:rPr>
  </w:style>
  <w:style w:type="character" w:styleId="ListLabel10">
    <w:name w:val="ListLabel 10"/>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qFormat/>
    <w:pPr>
      <w:spacing w:lineRule="auto" w:line="36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765" w:after="525"/>
      <w:jc w:val="center"/>
    </w:pPr>
    <w:rPr>
      <w:rFonts w:ascii="Helvetica" w:hAnsi="Helvetica" w:eastAsia="" w:cs="" w:cstheme="majorBidi" w:eastAsiaTheme="majorEastAsia"/>
      <w:b/>
      <w:bCs/>
      <w:color w:val="000000"/>
      <w:sz w:val="36"/>
      <w:szCs w:val="36"/>
    </w:rPr>
  </w:style>
  <w:style w:type="paragraph" w:styleId="Subtitle">
    <w:name w:val="Subtitle"/>
    <w:basedOn w:val="Title"/>
    <w:qFormat/>
    <w:pPr>
      <w:spacing w:before="354" w:after="354"/>
    </w:pPr>
    <w:rPr>
      <w:sz w:val="28"/>
      <w:szCs w:val="28"/>
    </w:rPr>
  </w:style>
  <w:style w:type="paragraph" w:styleId="Author" w:customStyle="1">
    <w:name w:val="Author"/>
    <w:qFormat/>
    <w:pPr>
      <w:keepNext w:val="true"/>
      <w:keepLines/>
      <w:widowControl/>
      <w:bidi w:val="0"/>
      <w:spacing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firstLine="283"/>
    </w:pPr>
    <w:rPr/>
  </w:style>
  <w:style w:type="paragraph" w:styleId="BalloonText">
    <w:name w:val="Balloon Text"/>
    <w:basedOn w:val="Normal"/>
    <w:link w:val="BalloonTextChar"/>
    <w:semiHidden/>
    <w:unhideWhenUsed/>
    <w:qFormat/>
    <w:rsid w:val="00a247d9"/>
    <w:pPr>
      <w:spacing w:before="0" w:after="0"/>
    </w:pPr>
    <w:rPr>
      <w:rFonts w:ascii="Times New Roman" w:hAnsi="Times New Roman" w:cs="Times New Roman"/>
      <w:sz w:val="18"/>
      <w:szCs w:val="18"/>
    </w:rPr>
  </w:style>
  <w:style w:type="paragraph" w:styleId="Annotationtext">
    <w:name w:val="annotation text"/>
    <w:basedOn w:val="Normal"/>
    <w:link w:val="CommentTextChar"/>
    <w:semiHidden/>
    <w:unhideWhenUsed/>
    <w:qFormat/>
    <w:rsid w:val="00975d33"/>
    <w:pPr/>
    <w:rPr>
      <w:sz w:val="20"/>
      <w:szCs w:val="20"/>
    </w:rPr>
  </w:style>
  <w:style w:type="paragraph" w:styleId="Annotationsubject">
    <w:name w:val="annotation subject"/>
    <w:basedOn w:val="Annotationtext"/>
    <w:link w:val="CommentSubjectChar"/>
    <w:semiHidden/>
    <w:unhideWhenUsed/>
    <w:qFormat/>
    <w:rsid w:val="00975d33"/>
    <w:pPr/>
    <w:rPr>
      <w:b/>
      <w:bCs/>
    </w:rPr>
  </w:style>
  <w:style w:type="paragraph" w:styleId="Revision">
    <w:name w:val="Revision"/>
    <w:semiHidden/>
    <w:qFormat/>
    <w:rsid w:val="00b421b2"/>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ngstro/bc_snow_algae_amplicon" TargetMode="External"/><Relationship Id="rId3" Type="http://schemas.openxmlformats.org/officeDocument/2006/relationships/hyperlink" Target="https://doi.org/10.5194/tc-2019-263" TargetMode="External"/><Relationship Id="rId4" Type="http://schemas.openxmlformats.org/officeDocument/2006/relationships/hyperlink" Target="https://doi.org/10.1111/jpy.12937" TargetMode="Externa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1959</TotalTime>
  <Application>LibreOffice/6.0.7.3$Linux_X86_64 LibreOffice_project/00m0$Build-3</Application>
  <Pages>14</Pages>
  <Words>4109</Words>
  <Characters>22566</Characters>
  <CharactersWithSpaces>26599</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2020-01-05T18:41:00Z</dcterms:created>
  <dc:creator>Casey B. Engstrom1, Kurt M. Yakimovich1, and Lynne M. Quarmby1</dc:creator>
  <dc:description/>
  <dc:language>en-CA</dc:language>
  <cp:lastModifiedBy/>
  <dcterms:modified xsi:type="dcterms:W3CDTF">2020-01-07T16:31:24Z</dcterms:modified>
  <cp:revision>13</cp:revision>
  <dc:subject/>
  <dc:title>Overlapping snow algae communities in the alpine and subalpine zones of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