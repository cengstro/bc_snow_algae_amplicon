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765" w:after="525"/>
        <w:rPr/>
      </w:pPr>
      <w:r>
        <w:rPr/>
      </w:r>
    </w:p>
    <w:p>
      <w:pPr>
        <w:pStyle w:val="Title"/>
        <w:rPr/>
      </w:pPr>
      <w:r>
        <w:rPr/>
      </w:r>
    </w:p>
    <w:p>
      <w:pPr>
        <w:pStyle w:val="Title"/>
        <w:rPr/>
      </w:pPr>
      <w:r>
        <w:rPr/>
        <w:t>Elevational trends of alpine snow algae assemblages in Brit</w:t>
      </w:r>
      <w:commentRangeStart w:id="0"/>
      <w:r>
        <w:rPr/>
        <w:t>ish</w:t>
      </w:r>
      <w:r>
        <w:rPr/>
      </w:r>
      <w:commentRangeEnd w:id="0"/>
      <w:r>
        <w:commentReference w:id="0"/>
      </w:r>
      <w:r>
        <w:rPr/>
        <w:t xml:space="preserve"> Columbia</w:t>
      </w:r>
    </w:p>
    <w:p>
      <w:pPr>
        <w:pStyle w:val="Author"/>
        <w:rPr/>
      </w:pPr>
      <w:r>
        <w:rPr/>
      </w:r>
    </w:p>
    <w:p>
      <w:pPr>
        <w:pStyle w:val="Author"/>
        <w:rPr>
          <w:rFonts w:ascii="Times New Roman" w:hAnsi="Times New Roman"/>
        </w:rPr>
      </w:pPr>
      <w:r>
        <w:rPr>
          <w:rFonts w:ascii="Times New Roman" w:hAnsi="Times New Roman"/>
        </w:rPr>
        <w:t>Casey B. Engstrom</w:t>
      </w:r>
      <w:r>
        <w:rPr>
          <w:rFonts w:ascii="Times New Roman" w:hAnsi="Times New Roman"/>
          <w:vertAlign w:val="superscript"/>
        </w:rPr>
        <w:t>1</w:t>
      </w:r>
      <w:r>
        <w:rPr>
          <w:rFonts w:ascii="Times New Roman" w:hAnsi="Times New Roman"/>
        </w:rPr>
        <w:t>, Kurt M. Yakimovich</w:t>
      </w:r>
      <w:r>
        <w:rPr>
          <w:rFonts w:ascii="Times New Roman" w:hAnsi="Times New Roman"/>
          <w:vertAlign w:val="superscript"/>
        </w:rPr>
        <w:t>1</w:t>
      </w:r>
      <w:r>
        <w:rPr>
          <w:rFonts w:ascii="Times New Roman" w:hAnsi="Times New Roman"/>
        </w:rPr>
        <w:t>, and Lynne M. Quarmby</w:t>
      </w:r>
      <w:r>
        <w:rPr>
          <w:rFonts w:ascii="Times New Roman" w:hAnsi="Times New Roman"/>
          <w:vertAlign w:val="superscript"/>
        </w:rPr>
        <w:t>1</w:t>
      </w:r>
    </w:p>
    <w:p>
      <w:pPr>
        <w:pStyle w:val="FirstParagraph"/>
        <w:spacing w:lineRule="auto" w:line="240"/>
        <w:rPr>
          <w:vertAlign w:val="superscript"/>
        </w:rPr>
      </w:pPr>
      <w:r>
        <w:rPr>
          <w:vertAlign w:val="superscript"/>
        </w:rPr>
      </w:r>
    </w:p>
    <w:p>
      <w:pPr>
        <w:pStyle w:val="Abstract"/>
        <w:rPr/>
      </w:pPr>
      <w:r>
        <w:rPr/>
      </w:r>
    </w:p>
    <w:p>
      <w:pPr>
        <w:pStyle w:val="Abstract"/>
        <w:spacing w:lineRule="auto" w:line="240"/>
        <w:jc w:val="center"/>
        <w:rPr/>
      </w:pPr>
      <w:r>
        <w:rPr>
          <w:vertAlign w:val="superscript"/>
        </w:rPr>
        <w:t>1</w:t>
      </w:r>
      <w:r>
        <w:rPr/>
        <w:t xml:space="preserve"> Dept. Molecular Biology and Biochemistry, Simon Fraser University, 8888 University Drive, Burnaby, BC, V5A 1S6, Canada</w:t>
      </w:r>
    </w:p>
    <w:p>
      <w:pPr>
        <w:pStyle w:val="FirstParagraph"/>
        <w:spacing w:lineRule="auto" w:line="240"/>
        <w:jc w:val="center"/>
        <w:rPr/>
      </w:pPr>
      <w:r>
        <w:rPr/>
      </w:r>
    </w:p>
    <w:p>
      <w:pPr>
        <w:pStyle w:val="Heading3"/>
        <w:jc w:val="center"/>
        <w:rPr/>
      </w:pPr>
      <w:bookmarkStart w:id="0" w:name="keywords-snow-algae-microbiome-amplicon-"/>
      <w:r>
        <w:rPr>
          <w:rFonts w:ascii="Times New Roman" w:hAnsi="Times New Roman"/>
          <w:i/>
        </w:rPr>
        <w:t>Keywords</w:t>
      </w:r>
      <w:r>
        <w:rPr>
          <w:rFonts w:ascii="Times New Roman" w:hAnsi="Times New Roman"/>
        </w:rPr>
        <w:t xml:space="preserve">: snow algae, microbiome, amplicon, </w:t>
      </w:r>
      <w:r>
        <w:rPr>
          <w:rFonts w:ascii="Times New Roman" w:hAnsi="Times New Roman"/>
          <w:i/>
        </w:rPr>
        <w:t>rbcL</w:t>
      </w:r>
      <w:r>
        <w:rPr>
          <w:rFonts w:ascii="Times New Roman" w:hAnsi="Times New Roman"/>
        </w:rPr>
        <w:t>, 18S, alpine, metabarcoding</w:t>
      </w:r>
      <w:bookmarkEnd w:id="0"/>
    </w:p>
    <w:p>
      <w:pPr>
        <w:pStyle w:val="Heading3"/>
        <w:jc w:val="center"/>
        <w:rPr>
          <w:rFonts w:ascii="Times New Roman" w:hAnsi="Times New Roman"/>
        </w:rPr>
      </w:pPr>
      <w:bookmarkStart w:id="1" w:name="run-title-elevational-trends-of-alpine-s"/>
      <w:r>
        <w:rPr>
          <w:rFonts w:ascii="Times New Roman" w:hAnsi="Times New Roman"/>
          <w:i/>
        </w:rPr>
        <w:t>Run title</w:t>
      </w:r>
      <w:r>
        <w:rPr>
          <w:rFonts w:ascii="Times New Roman" w:hAnsi="Times New Roman"/>
        </w:rPr>
        <w:t>: Elevational trends of alpine snow algae</w:t>
      </w:r>
      <w:bookmarkEnd w:id="1"/>
    </w:p>
    <w:p>
      <w:pPr>
        <w:pStyle w:val="Heading5"/>
        <w:rPr/>
      </w:pPr>
      <w:bookmarkStart w:id="2" w:name="pagebreak"/>
      <w:r>
        <w:rPr/>
        <w:t>pagebreak</w:t>
      </w:r>
      <w:bookmarkEnd w:id="2"/>
    </w:p>
    <w:p>
      <w:pPr>
        <w:pStyle w:val="Heading1"/>
        <w:rPr/>
      </w:pPr>
      <w:bookmarkStart w:id="3" w:name="abstract"/>
      <w:r>
        <w:rPr/>
        <w:t>Abstract</w:t>
      </w:r>
      <w:bookmarkEnd w:id="3"/>
    </w:p>
    <w:p>
      <w:pPr>
        <w:pStyle w:val="FirstParagraph"/>
        <w:rPr/>
      </w:pPr>
      <w:r>
        <w:rPr/>
        <w:t xml:space="preserve">Snow algae blooms cover vast areas of summer snowfields worldwide, and can reduce albedo and increase snow melt. Despite their global prevalence, little is known about the algae species that comprise snow algae blooms. We used 18S and </w:t>
      </w:r>
      <w:r>
        <w:rPr>
          <w:i/>
        </w:rPr>
        <w:t>rbcL</w:t>
      </w:r>
      <w:r>
        <w:rPr/>
        <w:t xml:space="preserve"> metabarcoding along with light microscopy to survey 33 snow algae samples from alpine and subalpine habitats in the Coast Range of British Columbia, Canada. Taxonomic composition was highly variable from bloom to bloom. </w:t>
      </w:r>
      <w:r>
        <w:rPr>
          <w:i/>
        </w:rPr>
        <w:t>Sanguina</w:t>
      </w:r>
      <w:r>
        <w:rPr/>
        <w:t xml:space="preserve"> predominated above treeline, while </w:t>
      </w:r>
      <w:r>
        <w:rPr>
          <w:i/>
        </w:rPr>
        <w:t>Chloromonas</w:t>
      </w:r>
      <w:r>
        <w:rPr/>
        <w:t xml:space="preserve"> were prevalent at lower elevations. </w:t>
      </w:r>
      <w:r>
        <w:rPr>
          <w:i/>
        </w:rPr>
        <w:t>Chlainomonas</w:t>
      </w:r>
      <w:r>
        <w:rPr/>
        <w:t xml:space="preserve"> were abundant in samples across all elevations. The highest diversity was contained within the genus </w:t>
      </w:r>
      <w:r>
        <w:rPr>
          <w:i/>
        </w:rPr>
        <w:t>Chloromonas</w:t>
      </w:r>
      <w:r>
        <w:rPr/>
        <w:t xml:space="preserve">, which included OTUs that could represent novel </w:t>
      </w:r>
      <w:commentRangeStart w:id="1"/>
      <w:r>
        <w:rPr/>
        <w:t>species of snow algae</w:t>
      </w:r>
      <w:r>
        <w:rPr/>
      </w:r>
      <w:commentRangeEnd w:id="1"/>
      <w:r>
        <w:commentReference w:id="1"/>
      </w:r>
      <w:r>
        <w:rPr/>
        <w:t>.</w:t>
      </w:r>
    </w:p>
    <w:p>
      <w:pPr>
        <w:pStyle w:val="Heading5"/>
        <w:rPr/>
      </w:pPr>
      <w:bookmarkStart w:id="4" w:name="pagebreak-1"/>
      <w:r>
        <w:rPr/>
        <w:t>pagebreak</w:t>
      </w:r>
      <w:bookmarkEnd w:id="4"/>
    </w:p>
    <w:p>
      <w:pPr>
        <w:pStyle w:val="Heading1"/>
        <w:rPr/>
      </w:pPr>
      <w:bookmarkStart w:id="5" w:name="introduction"/>
      <w:r>
        <w:rPr/>
        <w:t>Introduction</w:t>
      </w:r>
      <w:bookmarkEnd w:id="5"/>
    </w:p>
    <w:p>
      <w:pPr>
        <w:pStyle w:val="FirstParagraph"/>
        <w:rPr/>
      </w:pPr>
      <w:r>
        <w:rPr/>
        <w:t>Each summer in polar and alpine snowfields worldwide, vast areas of snow surface are colored red by snow algae blooms. Such blooms are reported from every continent [1–5] and Arctic sea ice [6]. They can be extensive: in Alaska, snow algae spectral signatures were detected in one third of a 1,900 km</w:t>
      </w:r>
      <w:r>
        <w:rPr>
          <w:vertAlign w:val="superscript"/>
        </w:rPr>
        <w:t>2</w:t>
      </w:r>
      <w:r>
        <w:rPr/>
        <w:t xml:space="preserve"> icefield [7]. In recent years snow algae have received attention for their role in reducing snow surface albedo, which could substantially impact snow melt rates [7, 8]. Thus, snow algae could impact the timing of spring melt and runoff, depleting summer water supplies held in mountain snowpacks and reducing glacier mass balance. Despite their global ubiquity, we are only beginning to identify the species that cause snow algae blooms.</w:t>
      </w:r>
    </w:p>
    <w:p>
      <w:pPr>
        <w:pStyle w:val="TextBody"/>
        <w:rPr/>
      </w:pPr>
      <w:r>
        <w:rPr/>
        <w:t xml:space="preserve">Much of the previous work on snow algae relied on cell morphology for identification, but microscopy-based identification of snow algae can be unreliable. Different species of snow algae can look nearly identical: recent phylogenetic work found that four distinct field samples dominated by similar-looking cells previously referred to as </w:t>
      </w:r>
      <w:r>
        <w:rPr>
          <w:i/>
        </w:rPr>
        <w:t>Chloromonas cf. nivalis</w:t>
      </w:r>
      <w:r>
        <w:rPr/>
        <w:t xml:space="preserve"> are actually genetically distinct clades [9]. Furthermore, the same species can look completely different in different environmental conditions or life stages. For example, cultured </w:t>
      </w:r>
      <w:r>
        <w:rPr>
          <w:i/>
        </w:rPr>
        <w:t>Chloromonas krienitzii</w:t>
      </w:r>
      <w:r>
        <w:rPr/>
        <w:t xml:space="preserve"> cells are small green biflagellates, but field samples cells of this species are larger orange spheres with thick walls and short spines [10]. In the freshwater green algae </w:t>
      </w:r>
      <w:r>
        <w:rPr>
          <w:i/>
        </w:rPr>
        <w:t>Haematococcus pluvialis</w:t>
      </w:r>
      <w:r>
        <w:rPr/>
        <w:t xml:space="preserve"> red secondary pigments are produced in response to high light [11], but genetic comparison of red and green snow found they contained different species [12, 13].</w:t>
      </w:r>
    </w:p>
    <w:p>
      <w:pPr>
        <w:pStyle w:val="TextBody"/>
        <w:rPr/>
      </w:pPr>
      <w:r>
        <w:rPr/>
        <w:t xml:space="preserve">A diversity of algae have been reported from snow algae blooms, with many new species only having been described recently. Genera from the class Chlorophyceae are predominant in many blooms, including </w:t>
      </w:r>
      <w:r>
        <w:rPr>
          <w:i/>
        </w:rPr>
        <w:t>Sanguina</w:t>
      </w:r>
      <w:r>
        <w:rPr/>
        <w:t xml:space="preserve">, </w:t>
      </w:r>
      <w:r>
        <w:rPr>
          <w:i/>
        </w:rPr>
        <w:t>Chloromonas</w:t>
      </w:r>
      <w:r>
        <w:rPr/>
        <w:t xml:space="preserve">, and </w:t>
      </w:r>
      <w:r>
        <w:rPr>
          <w:i/>
        </w:rPr>
        <w:t>Chlainomonas</w:t>
      </w:r>
      <w:r>
        <w:rPr/>
        <w:t xml:space="preserve">. The taxonomy of </w:t>
      </w:r>
      <w:r>
        <w:rPr>
          <w:i/>
        </w:rPr>
        <w:t>Sanguina</w:t>
      </w:r>
      <w:r>
        <w:rPr/>
        <w:t xml:space="preserve"> was recently established, and currently contains just two species; however, many sequences from red snow samples form an unnamed sister clade to </w:t>
      </w:r>
      <w:r>
        <w:rPr>
          <w:i/>
        </w:rPr>
        <w:t>Sanguina</w:t>
      </w:r>
      <w:r>
        <w:rPr/>
        <w:t xml:space="preserve"> [14]. The same study found </w:t>
      </w:r>
      <w:r>
        <w:rPr>
          <w:i/>
        </w:rPr>
        <w:t>Sanguina nivaloides</w:t>
      </w:r>
      <w:r>
        <w:rPr/>
        <w:t xml:space="preserve"> predominated in red </w:t>
      </w:r>
      <w:del w:id="0" w:author="Kurt Yakimovich" w:date="2020-01-10T09:02:00Z">
        <w:r>
          <w:rPr/>
          <w:delText>a</w:delText>
        </w:r>
      </w:del>
      <w:r>
        <w:rPr/>
        <w:t xml:space="preserve">snowfields worldwide, while </w:t>
      </w:r>
      <w:r>
        <w:rPr>
          <w:i/>
        </w:rPr>
        <w:t>S. aurantia</w:t>
      </w:r>
      <w:r>
        <w:rPr/>
        <w:t xml:space="preserve"> occurred in just three orange snow samples in Svalbard. The genus </w:t>
      </w:r>
      <w:r>
        <w:rPr>
          <w:i/>
        </w:rPr>
        <w:t>Chloromonas</w:t>
      </w:r>
      <w:r>
        <w:rPr/>
        <w:t xml:space="preserve"> is speciose, containing twelve species that were isolated from snow [9]. Different species of </w:t>
      </w:r>
      <w:r>
        <w:rPr>
          <w:i/>
        </w:rPr>
        <w:t>Chloromonas</w:t>
      </w:r>
      <w:r>
        <w:rPr/>
        <w:t xml:space="preserve"> can form green, orange, or brownish-red blooms on the snow surface, and this genus has been reported from both polar and mid-latitude snowfields [15–17]. Blooms of </w:t>
      </w:r>
      <w:r>
        <w:rPr>
          <w:i/>
        </w:rPr>
        <w:t>Chlainomonas</w:t>
      </w:r>
      <w:r>
        <w:rPr/>
        <w:t xml:space="preserve"> have been found in red snow overlying alpine lakes in central Europe, western USA, and New Zealand [18–20]. This genus, which currently contains two named species, is closely related to </w:t>
      </w:r>
      <w:r>
        <w:rPr>
          <w:i/>
        </w:rPr>
        <w:t>Chloromonas</w:t>
      </w:r>
      <w:r>
        <w:rPr/>
        <w:t>. Non-Chlorophyceaen snow algae include Chrysophyceae found in Antarctica, the Alps, and Svalbard [21, 22], and Trebouxiophyceae found in green snow in Greenland [13].</w:t>
      </w:r>
    </w:p>
    <w:p>
      <w:pPr>
        <w:pStyle w:val="TextBody"/>
        <w:rPr/>
      </w:pPr>
      <w:r>
        <w:rPr/>
      </w:r>
    </w:p>
    <w:p>
      <w:pPr>
        <w:pStyle w:val="TextBody"/>
        <w:rPr/>
      </w:pPr>
      <w:r>
        <w:rPr/>
        <w:t>In contrast to the high diversity of snow algae species observed in culture</w:t>
      </w:r>
      <w:ins w:id="1" w:author="Kurt Yakimovich" w:date="2020-01-10T09:03:00Z">
        <w:r>
          <w:rPr/>
          <w:t xml:space="preserve">, </w:t>
        </w:r>
      </w:ins>
      <w:del w:id="2" w:author="Kurt Yakimovich" w:date="2020-01-10T09:03:00Z">
        <w:r>
          <w:rPr/>
          <w:delText xml:space="preserve"> and </w:delText>
        </w:r>
      </w:del>
      <w:ins w:id="3" w:author="Kurt Yakimovich" w:date="2020-01-10T09:03:00Z">
        <w:r>
          <w:rPr/>
          <w:t>S</w:t>
        </w:r>
      </w:ins>
      <w:del w:id="4" w:author="Kurt Yakimovich" w:date="2020-01-10T09:03:00Z">
        <w:r>
          <w:rPr/>
          <w:delText>S</w:delText>
        </w:r>
      </w:del>
      <w:r>
        <w:rPr/>
        <w:t>anger sequencing,</w:t>
      </w:r>
      <w:ins w:id="5" w:author="Kurt Yakimovich" w:date="2020-01-10T09:03:00Z">
        <w:r>
          <w:rPr/>
          <w:t xml:space="preserve"> and</w:t>
        </w:r>
      </w:ins>
      <w:r>
        <w:rPr/>
        <w:t xml:space="preserve"> metabarcoding suggests that snow algae blooms are highly similar across continents</w:t>
      </w:r>
      <w:ins w:id="6" w:author="Kurt Yakimovich" w:date="2020-01-10T09:04:00Z">
        <w:r>
          <w:rPr/>
          <w:t xml:space="preserve">, </w:t>
        </w:r>
      </w:ins>
      <w:del w:id="7" w:author="Kurt Yakimovich" w:date="2020-01-10T09:04:00Z">
        <w:r>
          <w:rPr/>
          <w:delText xml:space="preserve">, and are </w:delText>
        </w:r>
      </w:del>
      <w:r>
        <w:rPr/>
        <w:t>dominated by</w:t>
      </w:r>
      <w:ins w:id="8" w:author="Kurt Yakimovich" w:date="2020-01-10T09:04:00Z">
        <w:r>
          <w:rPr/>
          <w:t xml:space="preserve"> a</w:t>
        </w:r>
      </w:ins>
      <w:r>
        <w:rPr/>
        <w:t xml:space="preserve"> few taxa.</w:t>
      </w:r>
      <w:ins w:id="9" w:author="Kurt Yakimovich" w:date="2020-01-10T09:04:00Z">
        <w:r>
          <w:rPr/>
          <w:t xml:space="preserve"> One study found that</w:t>
        </w:r>
      </w:ins>
      <w:r>
        <w:rPr/>
        <w:t xml:space="preserve"> 33 red snow communities across the Arctic</w:t>
      </w:r>
      <w:ins w:id="10" w:author="Kurt Yakimovich" w:date="2020-01-10T09:08:00Z">
        <w:r>
          <w:rPr/>
          <w:t xml:space="preserve"> </w:t>
        </w:r>
      </w:ins>
      <w:del w:id="11" w:author="Kurt Yakimovich" w:date="2020-01-10T09:08:00Z">
        <w:r>
          <w:rPr/>
          <w:delText xml:space="preserve"> were remarkably similar to each other</w:delText>
        </w:r>
      </w:del>
      <w:del w:id="12" w:author="Kurt Yakimovich" w:date="2020-01-10T09:04:00Z">
        <w:r>
          <w:rPr/>
          <w:delText>:</w:delText>
        </w:r>
      </w:del>
      <w:del w:id="13" w:author="Kurt Yakimovich" w:date="2020-01-10T09:08:00Z">
        <w:r>
          <w:rPr/>
          <w:delText xml:space="preserve"> </w:delText>
        </w:r>
      </w:del>
      <w:r>
        <w:rPr/>
        <w:t xml:space="preserve">all were dominated by two </w:t>
      </w:r>
      <w:del w:id="14" w:author="Kurt Yakimovich" w:date="2020-01-10T09:06:00Z">
        <w:commentRangeStart w:id="2"/>
        <w:r>
          <w:rPr/>
          <w:delText>operational taxonomic units (</w:delText>
        </w:r>
      </w:del>
      <w:r>
        <w:rPr/>
        <w:t>OTUs</w:t>
      </w:r>
      <w:r>
        <w:rPr/>
      </w:r>
      <w:del w:id="15" w:author="Kurt Yakimovich" w:date="2020-01-10T09:06:00Z">
        <w:commentRangeEnd w:id="2"/>
        <w:r>
          <w:commentReference w:id="2"/>
        </w:r>
        <w:r>
          <w:rPr/>
          <w:delText>)</w:delText>
        </w:r>
      </w:del>
      <w:r>
        <w:rPr/>
        <w:t xml:space="preserve"> of “uncultured Chlamydomonadaceae 1 and 2” with low relative abundance of </w:t>
      </w:r>
      <w:r>
        <w:rPr>
          <w:i/>
        </w:rPr>
        <w:t>Chloromonas polyptera</w:t>
      </w:r>
      <w:r>
        <w:rPr/>
        <w:t xml:space="preserve"> and </w:t>
      </w:r>
      <w:r>
        <w:rPr>
          <w:i/>
        </w:rPr>
        <w:t>Raphidonema nivale</w:t>
      </w:r>
      <w:r>
        <w:rPr/>
        <w:t xml:space="preserve"> [8]. Similarly, another study using ITS2 metabarcoding found 24 red snow sites across the Arctic and Antarctic contained similar assemblages, dominated by “uncultured Chlamydomonadaceae A and B” with secondary abundance of </w:t>
      </w:r>
      <w:r>
        <w:rPr>
          <w:i/>
        </w:rPr>
        <w:t>Raphidonema</w:t>
      </w:r>
      <w:r>
        <w:rPr/>
        <w:t xml:space="preserve"> and </w:t>
      </w:r>
      <w:r>
        <w:rPr>
          <w:i/>
        </w:rPr>
        <w:t>Chloromonadinia</w:t>
      </w:r>
      <w:r>
        <w:rPr/>
        <w:t xml:space="preserve"> [1]. Other 18S metabarcoding studies of snow algae were limited to genus or family level taxonomy [23]—because 18S is highly conserved, this marker generally cannot distinguish between closely related taxa.</w:t>
      </w:r>
    </w:p>
    <w:p>
      <w:pPr>
        <w:pStyle w:val="TextBody"/>
        <w:rPr/>
      </w:pPr>
      <w:del w:id="16" w:author="Kurt Yakimovich" w:date="2020-01-10T09:33:00Z">
        <w:r>
          <w:rPr/>
          <w:delText xml:space="preserve">Virtually nothing is known about the regional variation in species composition of snow algae blooms. </w:delText>
        </w:r>
      </w:del>
      <w:r>
        <w:rPr/>
        <w:t>Our goal</w:t>
      </w:r>
      <w:ins w:id="17" w:author="Kurt Yakimovich" w:date="2020-01-10T09:33:00Z">
        <w:r>
          <w:rPr/>
          <w:t xml:space="preserve"> here</w:t>
        </w:r>
      </w:ins>
      <w:r>
        <w:rPr/>
        <w:t xml:space="preserve"> </w:t>
      </w:r>
      <w:del w:id="18" w:author="Kurt Yakimovich" w:date="2020-01-10T09:33:00Z">
        <w:r>
          <w:rPr/>
          <w:delText xml:space="preserve">was </w:delText>
        </w:r>
      </w:del>
      <w:ins w:id="19" w:author="Kurt Yakimovich" w:date="2020-01-10T09:33:00Z">
        <w:r>
          <w:rPr/>
          <w:t xml:space="preserve">is </w:t>
        </w:r>
      </w:ins>
      <w:r>
        <w:rPr/>
        <w:t xml:space="preserve">to identify the algae in blooms on different mountains and elevations in the Coast Range of British Columbia, Canada. </w:t>
      </w:r>
      <w:ins w:id="20" w:author="Kurt Yakimovich" w:date="2020-01-10T09:13:00Z">
        <w:r>
          <w:rPr/>
          <w:t>We pr</w:t>
        </w:r>
      </w:ins>
      <w:ins w:id="21" w:author="Kurt Yakimovich" w:date="2020-01-10T09:13:00Z">
        <w:commentRangeStart w:id="3"/>
        <w:r>
          <w:rPr/>
          <w:t>edic</w:t>
        </w:r>
      </w:ins>
      <w:r>
        <w:rPr/>
      </w:r>
      <w:ins w:id="22" w:author="Kurt Yakimovich" w:date="2020-01-10T09:13:00Z">
        <w:commentRangeEnd w:id="3"/>
        <w:r>
          <w:commentReference w:id="3"/>
        </w:r>
        <w:r>
          <w:rPr/>
          <w:t xml:space="preserve">ted to find similar algal assemblage compositions to past studies, with blooms primarily </w:t>
        </w:r>
      </w:ins>
      <w:ins w:id="23" w:author="Kurt Yakimovich" w:date="2020-01-10T09:14:00Z">
        <w:r>
          <w:rPr/>
          <w:t>consisting</w:t>
        </w:r>
      </w:ins>
      <w:ins w:id="24" w:author="Kurt Yakimovich" w:date="2020-01-10T09:13:00Z">
        <w:r>
          <w:rPr/>
          <w:t xml:space="preserve"> of </w:t>
        </w:r>
      </w:ins>
      <w:ins w:id="25" w:author="Kurt Yakimovich" w:date="2020-01-10T09:13:00Z">
        <w:r>
          <w:rPr>
            <w:i/>
            <w:iCs/>
          </w:rPr>
          <w:t>Sangiuna spp</w:t>
        </w:r>
      </w:ins>
      <w:ins w:id="26" w:author="Kurt Yakimovich" w:date="2020-01-10T09:13:00Z">
        <w:r>
          <w:rPr/>
          <w:t xml:space="preserve">, </w:t>
        </w:r>
      </w:ins>
      <w:ins w:id="27" w:author="Kurt Yakimovich" w:date="2020-01-10T09:13:00Z">
        <w:r>
          <w:rPr>
            <w:i/>
            <w:iCs/>
          </w:rPr>
          <w:t>Chloromonas spp</w:t>
        </w:r>
      </w:ins>
      <w:ins w:id="28" w:author="Kurt Yakimovich" w:date="2020-01-10T09:13:00Z">
        <w:r>
          <w:rPr/>
          <w:t xml:space="preserve"> and with the </w:t>
        </w:r>
      </w:ins>
      <w:ins w:id="29" w:author="Kurt Yakimovich" w:date="2020-01-10T09:14:00Z">
        <w:r>
          <w:rPr/>
          <w:t xml:space="preserve">use of our </w:t>
        </w:r>
      </w:ins>
      <w:ins w:id="30" w:author="Kurt Yakimovich" w:date="2020-01-10T09:14:00Z">
        <w:r>
          <w:rPr>
            <w:i/>
            <w:iCs/>
          </w:rPr>
          <w:t>rbc</w:t>
        </w:r>
      </w:ins>
      <w:ins w:id="31" w:author="Kurt Yakimovich" w:date="2020-01-10T09:14:00Z">
        <w:r>
          <w:rPr/>
          <w:t xml:space="preserve">L we predicted to also find </w:t>
        </w:r>
      </w:ins>
      <w:ins w:id="32" w:author="Kurt Yakimovich" w:date="2020-01-10T09:14:00Z">
        <w:r>
          <w:rPr>
            <w:i/>
            <w:iCs/>
          </w:rPr>
          <w:t>Chlainomonas spp</w:t>
        </w:r>
      </w:ins>
      <w:ins w:id="33" w:author="Kurt Yakimovich" w:date="2020-01-10T09:14:00Z">
        <w:r>
          <w:rPr/>
          <w:t xml:space="preserve">. </w:t>
        </w:r>
      </w:ins>
      <w:ins w:id="34" w:author="Kurt Yakimovich" w:date="2020-01-10T09:18:00Z">
        <w:r>
          <w:rPr/>
          <w:t xml:space="preserve">However, no previous data allowed for prediction of their distribution across elevation, </w:t>
        </w:r>
      </w:ins>
      <w:ins w:id="35" w:author="Kurt Yakimovich" w:date="2020-01-10T09:19:00Z">
        <w:r>
          <w:rPr/>
          <w:t>nor taxonomic co-occurrence.</w:t>
        </w:r>
      </w:ins>
      <w:ins w:id="36" w:author="Kurt Yakimovich" w:date="2020-01-10T09:18:00Z">
        <w:r>
          <w:rPr/>
          <w:t xml:space="preserve"> </w:t>
        </w:r>
      </w:ins>
      <w:r>
        <w:rPr/>
        <w:t xml:space="preserve">We used 18S and </w:t>
      </w:r>
      <w:r>
        <w:rPr>
          <w:i/>
        </w:rPr>
        <w:t>rbcL</w:t>
      </w:r>
      <w:r>
        <w:rPr/>
        <w:t xml:space="preserve"> metabarcoding to assess species composition—the latter targeting a hypervariable region of </w:t>
      </w:r>
      <w:r>
        <w:rPr>
          <w:i/>
        </w:rPr>
        <w:t>rbcL</w:t>
      </w:r>
      <w:r>
        <w:rPr/>
        <w:t xml:space="preserve"> (</w:t>
      </w:r>
      <w:ins w:id="37" w:author="Kurt Yakimovich" w:date="2020-01-10T09:10:00Z">
        <w:r>
          <w:rPr/>
          <w:t>large subunit of the ribulose-bisphosphate carboxylase</w:t>
        </w:r>
      </w:ins>
      <w:del w:id="38" w:author="Kurt Yakimovich" w:date="2020-01-10T09:10:00Z">
        <w:r>
          <w:rPr/>
          <w:delText>coding for large subunit of rubisco</w:delText>
        </w:r>
      </w:del>
      <w:r>
        <w:rPr/>
        <w:t>), thus targeting only photosynthetic species with high</w:t>
      </w:r>
      <w:ins w:id="39" w:author="Kurt Yakimovich" w:date="2020-01-10T09:11:00Z">
        <w:r>
          <w:rPr/>
          <w:t>er</w:t>
        </w:r>
      </w:ins>
      <w:r>
        <w:rPr/>
        <w:t xml:space="preserve"> taxonomic resolution. Additionally, we</w:t>
      </w:r>
      <w:ins w:id="40" w:author="Kurt Yakimovich" w:date="2020-01-10T09:11:00Z">
        <w:r>
          <w:rPr/>
          <w:t xml:space="preserve"> also</w:t>
        </w:r>
      </w:ins>
      <w:r>
        <w:rPr/>
        <w:t xml:space="preserve"> used light microscopy to describe the relative abundance of different morphologies in each field sample. By using these three cross-referenced metrics of relative abundance we were able to describe the algal species assemblage with high accuracy. Using </w:t>
      </w:r>
      <w:r>
        <w:rPr>
          <w:i/>
        </w:rPr>
        <w:t>rbcL</w:t>
      </w:r>
      <w:r>
        <w:rPr/>
        <w:t xml:space="preserve"> as a marker revealed much greater diversity than would have been found using 18S alone. We did not find any differences in bloom composition between mountains, but there were distinct algae species assemblages at high versus low elevations. </w:t>
      </w:r>
    </w:p>
    <w:p>
      <w:pPr>
        <w:pStyle w:val="Heading1"/>
        <w:rPr/>
      </w:pPr>
      <w:bookmarkStart w:id="6" w:name="materials-and-methods"/>
      <w:r>
        <w:rPr/>
        <w:t>Materials and Methods</w:t>
      </w:r>
      <w:bookmarkEnd w:id="6"/>
    </w:p>
    <w:p>
      <w:pPr>
        <w:pStyle w:val="Heading2"/>
        <w:rPr/>
      </w:pPr>
      <w:bookmarkStart w:id="7" w:name="field-sampling-and-microscopy"/>
      <w:r>
        <w:rPr/>
        <w:t>Field sampling and microscopy</w:t>
      </w:r>
      <w:bookmarkEnd w:id="7"/>
    </w:p>
    <w:p>
      <w:pPr>
        <w:pStyle w:val="FirstParagraph"/>
        <w:rPr/>
      </w:pPr>
      <w:r>
        <w:rPr/>
        <w:t>We collected snow algae from sites throughout the Coast Range near Vancouver, British Columbia, Canada over the summer of 2018 (Supplementary Figure S1). To capture the extent of snow algae diversity we sampled from different elevations, dates, mountains, and micro-habitats within the snow. In total, we collected 309 colored snow samples from a range of 880 - 2150 m elevation, including samples from 13 different mountains collected on 33 different dates (Supplementary Table S1). Our samples trended upwards in elevation over the course of the summer as the snow melted earliest at the lowest elevations (Supplementary Figure S2). We first detected snow algae above 1500 m on June 20. We scooped samples from visibly colored snow into sterile 50 mL centrifuge tubes. To prevent melting en route to the lab we stored tubes in a bag of snow. We melted each sample at room temperature on the bench and removed a 1 mL aliquot for light microscopy. Immediately after, samples were stored at -20 °C for up to eight months until DNA extraction.</w:t>
      </w:r>
    </w:p>
    <w:p>
      <w:pPr>
        <w:pStyle w:val="TextBody"/>
        <w:rPr/>
      </w:pPr>
      <w:r>
        <w:rPr/>
      </w:r>
    </w:p>
    <w:p>
      <w:pPr>
        <w:pStyle w:val="TextBody"/>
        <w:rPr/>
      </w:pPr>
      <w:r>
        <w:rPr/>
        <w:t xml:space="preserve">We used light microscopy to characterize the cell morphologies in each sample within 24 hours following collection. We fixed samples in 2% gluteraldehyde, and under 400x magnification observed the 100 cells closest to the center of the slide. We classified cell morphology based on similarity to published photographs of </w:t>
      </w:r>
      <w:r>
        <w:rPr>
          <w:i/>
        </w:rPr>
        <w:t>Sanguina nivaloides</w:t>
      </w:r>
      <w:r>
        <w:rPr/>
        <w:t xml:space="preserve"> [14], </w:t>
      </w:r>
      <w:r>
        <w:rPr>
          <w:i/>
        </w:rPr>
        <w:t>Chloromonas cf. nivalis</w:t>
      </w:r>
      <w:r>
        <w:rPr/>
        <w:t xml:space="preserve"> [17], </w:t>
      </w:r>
      <w:r>
        <w:rPr>
          <w:i/>
        </w:rPr>
        <w:t>Chloromonas cf. brevispina</w:t>
      </w:r>
      <w:r>
        <w:rPr/>
        <w:t xml:space="preserve"> [10], </w:t>
      </w:r>
      <w:r>
        <w:rPr>
          <w:i/>
        </w:rPr>
        <w:t>Chloromonas krienitzii</w:t>
      </w:r>
      <w:r>
        <w:rPr/>
        <w:t xml:space="preserve"> [10], </w:t>
      </w:r>
      <w:r>
        <w:rPr>
          <w:i/>
        </w:rPr>
        <w:t>Chlainomonas rubra</w:t>
      </w:r>
      <w:r>
        <w:rPr/>
        <w:t xml:space="preserve"> [18], and for cells that did not fall into one of there categories as either “green cell” or “other”.</w:t>
      </w:r>
    </w:p>
    <w:p>
      <w:pPr>
        <w:pStyle w:val="Heading2"/>
        <w:rPr/>
      </w:pPr>
      <w:bookmarkStart w:id="8" w:name="dna-extraction-and-amplicon-library-prep"/>
      <w:r>
        <w:rPr/>
        <w:t>DNA extraction and amplicon library preparation</w:t>
      </w:r>
      <w:bookmarkEnd w:id="8"/>
    </w:p>
    <w:p>
      <w:pPr>
        <w:pStyle w:val="FirstParagraph"/>
        <w:rPr/>
      </w:pPr>
      <w:r>
        <w:rPr/>
        <w:t xml:space="preserve">We selected 33 out of our 310 samples for </w:t>
      </w:r>
      <w:r>
        <w:rPr>
          <w:i/>
        </w:rPr>
        <w:t>rbcL</w:t>
      </w:r>
      <w:r>
        <w:rPr/>
        <w:t xml:space="preserve"> and 18S Illumina amplicon sequencing. We chose these samples to represent the variation in date, elevation, geographic location, snow color, micro-habitat, and cell morphology. We freeze-dried these samples for up to 48 hours until until samples appeared completely desiccated. We mini-pestled between 5 to 20 mg of sample at room temperature to physically rupture cell walls before incubation in CTAB lysis buffer [24]. We extracted DNA using chloroform:isoamyl alcohol [25], and spin columns (Qiagen, Hilden) (detailed protocol in Supplementary File S1). As a negative control we processed a sterile distilled water sample alongside each batch.</w:t>
      </w:r>
    </w:p>
    <w:p>
      <w:pPr>
        <w:pStyle w:val="TextBody"/>
        <w:rPr/>
      </w:pPr>
      <w:r>
        <w:rPr/>
        <w:t xml:space="preserve">We designed custom primers to target a hypervariable region of snow algae </w:t>
      </w:r>
      <w:r>
        <w:rPr>
          <w:i/>
        </w:rPr>
        <w:t>rbcL</w:t>
      </w:r>
      <w:r>
        <w:rPr/>
        <w:t xml:space="preserve"> (coding for the large subunit of rubisco). </w:t>
      </w:r>
      <w:r>
        <w:rPr>
          <w:i/>
        </w:rPr>
        <w:t>rbcL</w:t>
      </w:r>
      <w:r>
        <w:rPr/>
        <w:t xml:space="preserve"> is more differentiated between snow algae than 18S (Supplementary Figure S3), and contains similar number of reference sequences on GenBank. Our </w:t>
      </w:r>
      <w:r>
        <w:rPr>
          <w:i/>
        </w:rPr>
        <w:t>rbcL</w:t>
      </w:r>
      <w:r>
        <w:rPr/>
        <w:t xml:space="preserve"> primers target a 400 bp section of snow algae </w:t>
      </w:r>
      <w:r>
        <w:rPr>
          <w:i/>
        </w:rPr>
        <w:t>rbcL</w:t>
      </w:r>
      <w:r>
        <w:rPr/>
        <w:t xml:space="preserve"> based off the consensus of 20 GenBank snow algae sequences (Supplementary Table S2). We designed our primers with the Eurofins primer design tool (</w:t>
      </w:r>
      <w:hyperlink r:id="rId2">
        <w:r>
          <w:rPr>
            <w:rStyle w:val="ListLabel10"/>
          </w:rPr>
          <w:t>https://www.eurofinsgenomics.eu/en/ecom/tools/pcr-primer-design/</w:t>
        </w:r>
      </w:hyperlink>
      <w:r>
        <w:rPr/>
        <w:t xml:space="preserve">). </w:t>
      </w:r>
      <w:r>
        <w:rPr>
          <w:i/>
        </w:rPr>
        <w:t>Sanguina</w:t>
      </w:r>
      <w:r>
        <w:rPr/>
        <w:t xml:space="preserve"> sequences were not included because they were not available at the time. To target 18S, we used the universal primers Euk1181 and Euk1624 targeting the V7-V8 hypervariable regions [26]. Primer sequences are available in Supplementary Table S3.</w:t>
      </w:r>
    </w:p>
    <w:p>
      <w:pPr>
        <w:pStyle w:val="TextBody"/>
        <w:rPr/>
      </w:pPr>
      <w:r>
        <w:rPr/>
        <w:t xml:space="preserve">We constructed our 18S and </w:t>
      </w:r>
      <w:r>
        <w:rPr>
          <w:i/>
        </w:rPr>
        <w:t>rbcL</w:t>
      </w:r>
      <w:r>
        <w:rPr/>
        <w:t xml:space="preserve"> amplicon libraries using a standard two-step PCR approach [27]. For detailed PCR conditions, see Supplementary File S2. After each PCR, we purified using Agencourt AMPure XP kit (Beckman Coulter, Brea, CA). We standardized sample DNA concentration using Qubit fluorometric quantification (Thermo Fisher, Waltham, MA). The pooled library was loaded and run on a MiSeq V3 kit (Illumina, San Diego, CA).</w:t>
      </w:r>
    </w:p>
    <w:p>
      <w:pPr>
        <w:pStyle w:val="TextBody"/>
        <w:rPr/>
      </w:pPr>
      <w:r>
        <w:rPr/>
      </w:r>
    </w:p>
    <w:p>
      <w:pPr>
        <w:pStyle w:val="TextBody"/>
        <w:rPr/>
      </w:pPr>
      <w:r>
        <w:rPr/>
      </w:r>
      <m:oMath xmlns:m="http://schemas.openxmlformats.org/officeDocument/2006/math"/>
    </w:p>
    <w:p>
      <w:pPr>
        <w:pStyle w:val="TextBody"/>
        <w:rPr/>
      </w:pPr>
      <w:del w:id="42" w:author="Kurt Yakimovich" w:date="2020-01-10T10:19:00Z">
        <w:r>
          <w:rPr/>
        </w:r>
      </w:del>
    </w:p>
    <w:p>
      <w:pPr>
        <w:pStyle w:val="TextBody"/>
        <w:rPr/>
      </w:pPr>
      <w:r>
        <w:rPr/>
      </w:r>
      <m:oMath xmlns:m="http://schemas.openxmlformats.org/officeDocument/2006/math"/>
    </w:p>
    <w:p>
      <w:pPr>
        <w:pStyle w:val="TextBody"/>
        <w:rPr/>
      </w:pPr>
      <w:bookmarkStart w:id="9" w:name="bioinformatic-processing"/>
      <w:r>
        <w:rPr/>
        <w:t>Bioinformatic processing</w:t>
      </w:r>
      <w:bookmarkEnd w:id="9"/>
    </w:p>
    <w:p>
      <w:pPr>
        <w:pStyle w:val="FirstParagraph"/>
        <w:rPr/>
      </w:pPr>
      <w:r>
        <w:rPr/>
        <w:t xml:space="preserve">We demultiplexed reads using CUTADAPT [28], and filtered and trimmed, removed errors, dereplicated, merged paired-end reads, and removed chimeras following the default pipeline of DADA2 [29]. We assigned taxonomy to amplicon sequence variants (ASVs) using IDTaxa [30], only assigning names to ASVs that were assigned with high confidence (threshold set to 50). We assigned taxonomy using custom snow algae reference databases for both 18S and </w:t>
      </w:r>
      <w:r>
        <w:rPr>
          <w:i/>
        </w:rPr>
        <w:t>rbcL</w:t>
      </w:r>
      <w:r>
        <w:rPr/>
        <w:t>, in addition to re-assigning 18S with SILVA to classify non-snow algae [31]. Snow algae reference databases and the scripts to generate them are available on our github repository (see below).</w:t>
      </w:r>
    </w:p>
    <w:p>
      <w:pPr>
        <w:pStyle w:val="FirstParagraph"/>
        <w:rPr/>
      </w:pPr>
      <w:r>
        <w:rPr/>
      </w:r>
    </w:p>
    <w:p>
      <w:pPr>
        <w:pStyle w:val="TextBody"/>
        <w:rPr/>
      </w:pPr>
      <w:r>
        <w:rPr/>
      </w:r>
    </w:p>
    <w:p>
      <w:pPr>
        <w:pStyle w:val="FirstParagraph"/>
        <w:rPr/>
      </w:pPr>
      <w:r>
        <w:rPr/>
        <w:t xml:space="preserve">To generate OTUs we clustered ASVs using t-SNE [32]. We compared t-SNE results with the perplexity parameter ranging from 1 to 100, and found comparable results from 10 to 50. We categorized OTUs by applying DBSCAN [33] to our t-SNE. We compared </w:t>
      </w:r>
      <w:r>
        <w:rPr>
          <w:i/>
        </w:rPr>
        <w:t>rbcL</w:t>
      </w:r>
      <w:r>
        <w:rPr/>
        <w:t xml:space="preserve"> sample similarity using UniFrac with default settings [34]. To confirm that our clustering was not an artifact of t-SNE we created maximum likelihood phylogenetic trees of ASVs using IQTree [35] (Supplementary Figures S4-S5).</w:t>
      </w:r>
    </w:p>
    <w:p>
      <w:pPr>
        <w:pStyle w:val="TextBody"/>
        <w:rPr/>
      </w:pPr>
      <w:r>
        <w:rPr/>
        <w:t xml:space="preserve">All raw sequence data are available under European Nucleotide Archive accession PRJEB34539. All scripts used in this study are available at </w:t>
      </w:r>
      <w:hyperlink r:id="rId3">
        <w:r>
          <w:rPr>
            <w:rStyle w:val="ListLabel10"/>
          </w:rPr>
          <w:t>https://github.com/cengstro/bc_snow_algae_amplicon</w:t>
        </w:r>
      </w:hyperlink>
      <w:r>
        <w:rPr/>
        <w:t>.</w:t>
      </w:r>
    </w:p>
    <w:p>
      <w:pPr>
        <w:pStyle w:val="Heading1"/>
        <w:rPr/>
      </w:pPr>
      <w:bookmarkStart w:id="10" w:name="results"/>
      <w:r>
        <w:rPr/>
        <w:t>Results</w:t>
      </w:r>
      <w:bookmarkEnd w:id="10"/>
    </w:p>
    <w:p>
      <w:pPr>
        <w:pStyle w:val="FirstParagraph"/>
        <w:rPr>
          <w:i/>
          <w:i/>
          <w:iCs/>
        </w:rPr>
      </w:pPr>
      <w:ins w:id="44" w:author="Kurt Yakimovich" w:date="2020-01-10T10:02:00Z">
        <w:r>
          <w:rPr>
            <w:i/>
            <w:iCs/>
          </w:rPr>
          <w:t>Observed algal assemblages over elevation:</w:t>
        </w:r>
      </w:ins>
    </w:p>
    <w:p>
      <w:pPr>
        <w:pStyle w:val="FirstParagraph"/>
        <w:rPr/>
      </w:pPr>
      <w:r>
        <w:rPr/>
        <w:t xml:space="preserve">We observed morphologically distinct snow algae </w:t>
      </w:r>
      <w:del w:id="45" w:author="Kurt Yakimovich" w:date="2020-01-10T10:02:00Z">
        <w:r>
          <w:rPr/>
          <w:delText xml:space="preserve">communities </w:delText>
        </w:r>
      </w:del>
      <w:ins w:id="46" w:author="Kurt Yakimovich" w:date="2020-01-10T10:02:00Z">
        <w:r>
          <w:rPr/>
          <w:t xml:space="preserve">assemblges </w:t>
        </w:r>
      </w:ins>
      <w:r>
        <w:rPr/>
        <w:t xml:space="preserve">at different elevations (Figure 1). Red snow was prevalent in areas of high solar exposure above treeline, predominantly containing cells similar in appearance to </w:t>
      </w:r>
      <w:r>
        <w:rPr>
          <w:i/>
        </w:rPr>
        <w:t>Sanguina nivaloides</w:t>
      </w:r>
      <w:r>
        <w:rPr/>
        <w:t xml:space="preserve"> [14]. We occasionally observed green snow patches in alpine meadows receiving full sun, but more frequently observed green snow in well-shaded, forested sites. We found cells resembling </w:t>
      </w:r>
      <w:r>
        <w:rPr>
          <w:i/>
        </w:rPr>
        <w:t>Chlainomonas rubra</w:t>
      </w:r>
      <w:r>
        <w:rPr/>
        <w:t xml:space="preserve"> [18] at all elevations. Forested sites at low elevations often contained green or orange patches of snow, predominated by green or orange ovate cells with short spines resembling </w:t>
      </w:r>
      <w:r>
        <w:rPr>
          <w:i/>
        </w:rPr>
        <w:t>Chloromonas cf. brevispina</w:t>
      </w:r>
      <w:r>
        <w:rPr/>
        <w:t xml:space="preserve"> [10].</w:t>
      </w:r>
    </w:p>
    <w:p>
      <w:pPr>
        <w:pStyle w:val="TextBody"/>
        <w:rPr/>
      </w:pPr>
      <w:ins w:id="47" w:author="Kurt Yakimovich" w:date="2020-01-10T10:09:00Z">
        <w:r>
          <w:rPr/>
        </w:r>
      </w:ins>
    </w:p>
    <w:p>
      <w:pPr>
        <w:pStyle w:val="TextBody"/>
        <w:rPr>
          <w:i/>
          <w:i/>
          <w:iCs/>
          <w:ins w:id="50" w:author="Kurt Yakimovich" w:date="2020-01-10T10:09:00Z"/>
        </w:rPr>
      </w:pPr>
      <w:ins w:id="49" w:author="Kurt Yakimovich" w:date="2020-01-10T10:11:00Z">
        <w:r>
          <w:rPr>
            <w:i/>
            <w:iCs/>
          </w:rPr>
          <w:t>Algae assemblages by metabarcoding</w:t>
        </w:r>
      </w:ins>
    </w:p>
    <w:p>
      <w:pPr>
        <w:pStyle w:val="TextBody"/>
        <w:rPr/>
      </w:pPr>
      <w:r>
        <w:rPr/>
        <w:t xml:space="preserve">Both 18S and </w:t>
      </w:r>
      <w:r>
        <w:rPr>
          <w:i/>
        </w:rPr>
        <w:t>rbcL</w:t>
      </w:r>
      <w:r>
        <w:rPr/>
        <w:t xml:space="preserve"> amplicon libraries were dominated by ASVs that were assigned to Chlorophyta. Our 18S library contained 67 ASVs that were assigned to Chlorophyta and 7 ASVs to Ochrophyta, while our </w:t>
      </w:r>
      <w:r>
        <w:rPr>
          <w:i/>
        </w:rPr>
        <w:t>rbcL</w:t>
      </w:r>
      <w:r>
        <w:rPr/>
        <w:t xml:space="preserve"> library contained 603 ASVs assigned to Chlorophyta and 41 to Trebouxiophyceae. Negative controls did not contain Qubit-detectable amounts of DNA. Our </w:t>
      </w:r>
      <w:r>
        <w:rPr>
          <w:i/>
        </w:rPr>
        <w:t>rbcL</w:t>
      </w:r>
      <w:r>
        <w:rPr/>
        <w:t xml:space="preserve"> library contained higher ASV and OTU diversity than 18S: t-SNE clustering generated 9 </w:t>
      </w:r>
      <w:r>
        <w:rPr>
          <w:i/>
        </w:rPr>
        <w:t>rbcL</w:t>
      </w:r>
      <w:r>
        <w:rPr/>
        <w:t xml:space="preserve"> OTUs, compared with just 4 18S OTUs (Supplementary Figure S6). The most frequent </w:t>
      </w:r>
      <w:r>
        <w:rPr>
          <w:i/>
        </w:rPr>
        <w:t>rbcL</w:t>
      </w:r>
      <w:r>
        <w:rPr/>
        <w:t xml:space="preserve"> taxonomic assignments at genus level were </w:t>
      </w:r>
      <w:r>
        <w:rPr>
          <w:i/>
        </w:rPr>
        <w:t>Chloromonas</w:t>
      </w:r>
      <w:r>
        <w:rPr/>
        <w:t xml:space="preserve">, </w:t>
      </w:r>
      <w:r>
        <w:rPr>
          <w:i/>
        </w:rPr>
        <w:t>Chlainomonas</w:t>
      </w:r>
      <w:r>
        <w:rPr/>
        <w:t xml:space="preserve">, and </w:t>
      </w:r>
      <w:r>
        <w:rPr>
          <w:i/>
        </w:rPr>
        <w:t>Sanguina</w:t>
      </w:r>
      <w:r>
        <w:rPr/>
        <w:t xml:space="preserve">. Although most ASVs were not assigned to genus level, most ASVs clustered near one of these genera in NMDS ordination (Figure 2). Several </w:t>
      </w:r>
      <w:r>
        <w:rPr>
          <w:i/>
        </w:rPr>
        <w:t>rbcL</w:t>
      </w:r>
      <w:r>
        <w:rPr/>
        <w:t xml:space="preserve"> OTUs were dominated by ASVs that were not assigned to genus level, including three OTUs closely related to </w:t>
      </w:r>
      <w:r>
        <w:rPr>
          <w:i/>
        </w:rPr>
        <w:t>Chloromonas</w:t>
      </w:r>
      <w:r>
        <w:rPr/>
        <w:t>, and one Chlamydomonadaceae OTU that was only assigned to the family level.</w:t>
      </w:r>
    </w:p>
    <w:p>
      <w:pPr>
        <w:pStyle w:val="TextBody"/>
        <w:rPr/>
      </w:pPr>
      <w:r>
        <w:rPr/>
        <w:t xml:space="preserve">The composition of 18S and </w:t>
      </w:r>
      <w:r>
        <w:rPr>
          <w:i/>
        </w:rPr>
        <w:t>rbcL</w:t>
      </w:r>
      <w:r>
        <w:rPr/>
        <w:t xml:space="preserve"> libraries varied with elevation (Figure 3; Figure 4). </w:t>
      </w:r>
      <w:r>
        <w:rPr>
          <w:i/>
        </w:rPr>
        <w:t>Sanguina</w:t>
      </w:r>
      <w:r>
        <w:rPr/>
        <w:t xml:space="preserve"> was absent below 1500 m in both 18S and </w:t>
      </w:r>
      <w:r>
        <w:rPr>
          <w:i/>
        </w:rPr>
        <w:t>rbcL</w:t>
      </w:r>
      <w:r>
        <w:rPr/>
        <w:t xml:space="preserve">. High elevation samples contained an unannotated OTU of </w:t>
      </w:r>
      <w:r>
        <w:rPr>
          <w:i/>
        </w:rPr>
        <w:t>Chloromonas</w:t>
      </w:r>
      <w:r>
        <w:rPr/>
        <w:t xml:space="preserve"> that was absent from low elevation sites (Figure 3, “Chloromonas C”). Additionally, the three highest elevation sites uniquely contained ASVs with a best BLAST match to </w:t>
      </w:r>
      <w:r>
        <w:rPr>
          <w:i/>
        </w:rPr>
        <w:t>Raphidonema longiseta</w:t>
      </w:r>
      <w:r>
        <w:rPr/>
        <w:t xml:space="preserve"> (KM462868.1)—interestingly, all of these samples were taken from snow overlying glacier. The two high alpine green snow samples were dominated by two different OTUs of </w:t>
      </w:r>
      <w:r>
        <w:rPr>
          <w:i/>
        </w:rPr>
        <w:t>Chloromonas</w:t>
      </w:r>
      <w:r>
        <w:rPr/>
        <w:t xml:space="preserve">, which were also both found in sites below treeline. </w:t>
      </w:r>
      <w:r>
        <w:rPr>
          <w:i/>
        </w:rPr>
        <w:t>Chlainomonas</w:t>
      </w:r>
      <w:r>
        <w:rPr/>
        <w:t xml:space="preserve"> was prevalent at all elevations, and </w:t>
      </w:r>
      <w:r>
        <w:rPr>
          <w:i/>
        </w:rPr>
        <w:t>Chloromonas krienitzii</w:t>
      </w:r>
      <w:r>
        <w:rPr/>
        <w:t xml:space="preserve"> was predominant in our low elevation sites.</w:t>
      </w:r>
    </w:p>
    <w:p>
      <w:pPr>
        <w:pStyle w:val="TextBody"/>
        <w:rPr>
          <w:i/>
          <w:i/>
          <w:iCs/>
          <w:ins w:id="52" w:author="Kurt Yakimovich" w:date="2020-01-10T10:18:00Z"/>
        </w:rPr>
      </w:pPr>
      <w:ins w:id="51" w:author="Kurt Yakimovich" w:date="2020-01-10T10:19:00Z">
        <w:r>
          <w:rPr>
            <w:i/>
            <w:iCs/>
          </w:rPr>
          <w:t>Snow colour transition</w:t>
        </w:r>
      </w:ins>
    </w:p>
    <w:p>
      <w:pPr>
        <w:pStyle w:val="TextBody"/>
        <w:rPr/>
      </w:pPr>
      <w:r>
        <w:rPr/>
        <w:t xml:space="preserve">We observed snow algae blooms dominated by </w:t>
      </w:r>
      <w:r>
        <w:rPr>
          <w:i/>
        </w:rPr>
        <w:t>Chloromonas krienitzii</w:t>
      </w:r>
      <w:r>
        <w:rPr/>
        <w:t xml:space="preserve"> transition from green to orange from May to June (Figure 5). At two sites we observed snow melt channels or runnels containing high concentrations of snow algae. In May and early June these sites contained green snow hidden 2 to 5 cm below the white snow surface, but upon subsequent visits the same location contained orange snow at the surface, whose morphologies resembled published images of the </w:t>
      </w:r>
      <w:r>
        <w:rPr>
          <w:i/>
        </w:rPr>
        <w:t>Chloromonas krienitzii</w:t>
      </w:r>
      <w:r>
        <w:rPr/>
        <w:t xml:space="preserve"> lineage [10]. We compared 18S and </w:t>
      </w:r>
      <w:r>
        <w:rPr>
          <w:i/>
        </w:rPr>
        <w:t>rbcL</w:t>
      </w:r>
      <w:r>
        <w:rPr/>
        <w:t xml:space="preserve"> metabarcode profiles of green subsurface and orange surface snow, and found both contained high relative abundance of </w:t>
      </w:r>
      <w:r>
        <w:rPr>
          <w:i/>
        </w:rPr>
        <w:t>Chloromonas krienitzii</w:t>
      </w:r>
      <w:r>
        <w:rPr/>
        <w:t xml:space="preserve">. Although we did not detect </w:t>
      </w:r>
      <w:r>
        <w:rPr>
          <w:i/>
        </w:rPr>
        <w:t>Chlainomonas</w:t>
      </w:r>
      <w:r>
        <w:rPr/>
        <w:t xml:space="preserve"> in cell counts, the surface samples contained nearly double the relative abundance of </w:t>
      </w:r>
      <w:r>
        <w:rPr>
          <w:i/>
        </w:rPr>
        <w:t>Chlainomonas</w:t>
      </w:r>
      <w:r>
        <w:rPr/>
        <w:t xml:space="preserve"> from the subsurface samples.</w:t>
      </w:r>
    </w:p>
    <w:p>
      <w:pPr>
        <w:pStyle w:val="TextBody"/>
        <w:rPr/>
      </w:pPr>
      <w:ins w:id="54" w:author="Kurt Yakimovich" w:date="2020-01-10T10:18:00Z">
        <w:r>
          <w:rPr/>
        </w:r>
      </w:ins>
    </w:p>
    <w:p>
      <w:pPr>
        <w:pStyle w:val="TextBody"/>
        <w:rPr/>
      </w:pPr>
      <w:del w:id="56" w:author="Kurt Yakimovich" w:date="2020-01-10T10:18:00Z">
        <w:r>
          <w:rPr/>
        </w:r>
      </w:del>
    </w:p>
    <w:p>
      <w:pPr>
        <w:pStyle w:val="TextBody"/>
        <w:rPr/>
      </w:pPr>
      <w:r>
        <w:rPr/>
      </w:r>
    </w:p>
    <w:p>
      <w:pPr>
        <w:pStyle w:val="TextBody"/>
        <w:rPr/>
      </w:pPr>
      <w:bookmarkStart w:id="11" w:name="discussion"/>
      <w:r>
        <w:rPr/>
        <w:t>Discussion</w:t>
      </w:r>
      <w:bookmarkEnd w:id="11"/>
    </w:p>
    <w:p>
      <w:pPr>
        <w:pStyle w:val="FirstParagraph"/>
        <w:ind w:firstLine="420"/>
        <w:pPrChange w:id="0" w:author="Kurt Yakimovich" w:date="2020-01-10T10:21:00Z"/>
        <w:rPr/>
      </w:pPr>
      <w:r>
        <w:rPr/>
        <w:t xml:space="preserve">Here we present multiple data sets demonstrating elevational patterns in alpine snow algae blooms. </w:t>
      </w:r>
      <w:r>
        <w:rPr>
          <w:i/>
        </w:rPr>
        <w:t>Sanguina</w:t>
      </w:r>
      <w:r>
        <w:rPr/>
        <w:t xml:space="preserve"> was dominant in red snow above treeline, while green and orange blooms of </w:t>
      </w:r>
      <w:r>
        <w:rPr>
          <w:i/>
        </w:rPr>
        <w:t>Chloromonas krienitzii</w:t>
      </w:r>
      <w:r>
        <w:rPr/>
        <w:t xml:space="preserve"> were dominant in mid-elevation snow runnels. We found unexpected diversity within </w:t>
      </w:r>
      <w:r>
        <w:rPr>
          <w:i/>
        </w:rPr>
        <w:t>Chloromonas</w:t>
      </w:r>
      <w:r>
        <w:rPr/>
        <w:t xml:space="preserve"> and </w:t>
      </w:r>
      <w:r>
        <w:rPr>
          <w:i/>
        </w:rPr>
        <w:t>Chlainomonas</w:t>
      </w:r>
      <w:r>
        <w:rPr/>
        <w:t xml:space="preserve"> </w:t>
      </w:r>
      <w:r>
        <w:rPr>
          <w:i/>
        </w:rPr>
        <w:t>rbcL</w:t>
      </w:r>
      <w:r>
        <w:rPr/>
        <w:t xml:space="preserve"> that we did not detect using 18S, including many potentially novel OTUs. In contrast to previous studies [18, 20], our work suggests that </w:t>
      </w:r>
      <w:r>
        <w:rPr>
          <w:i/>
        </w:rPr>
        <w:t>Chlainomonas</w:t>
      </w:r>
      <w:r>
        <w:rPr/>
        <w:t xml:space="preserve"> is widespread and abundant in alpine snow algae blooms.</w:t>
      </w:r>
    </w:p>
    <w:p>
      <w:pPr>
        <w:pStyle w:val="TextBody"/>
        <w:rPr/>
      </w:pPr>
      <w:del w:id="58" w:author="Kurt Yakimovich" w:date="2020-01-10T10:21:00Z">
        <w:r>
          <w:rPr/>
          <w:delText>Overall,</w:delText>
        </w:r>
      </w:del>
      <w:ins w:id="59" w:author="Kurt Yakimovich" w:date="2020-01-10T10:21:00Z">
        <w:r>
          <w:rPr/>
          <w:t>O</w:t>
        </w:r>
      </w:ins>
      <w:del w:id="60" w:author="Kurt Yakimovich" w:date="2020-01-10T10:21:00Z">
        <w:r>
          <w:rPr/>
          <w:delText xml:space="preserve"> o</w:delText>
        </w:r>
      </w:del>
      <w:r>
        <w:rPr/>
        <w:t xml:space="preserve">ur results show bloom composition can be highly variable on the same mountain, even in nearby patches. </w:t>
      </w:r>
      <w:del w:id="61" w:author="Kurt Yakimovich" w:date="2020-01-10T10:22:00Z">
        <w:r>
          <w:rPr/>
          <w:delText>This is in</w:delText>
        </w:r>
      </w:del>
      <w:ins w:id="62" w:author="Kurt Yakimovich" w:date="2020-01-10T10:23:00Z">
        <w:r>
          <w:rPr/>
          <w:t>He</w:t>
        </w:r>
      </w:ins>
      <w:ins w:id="63" w:author="Kurt Yakimovich" w:date="2020-01-10T10:23:00Z">
        <w:commentRangeStart w:id="4"/>
        <w:r>
          <w:rPr/>
          <w:t>tero</w:t>
        </w:r>
      </w:ins>
      <w:r>
        <w:rPr/>
      </w:r>
      <w:ins w:id="64" w:author="Kurt Yakimovich" w:date="2020-01-10T10:23:00Z">
        <w:commentRangeEnd w:id="4"/>
        <w:r>
          <w:commentReference w:id="4"/>
        </w:r>
        <w:r>
          <w:rPr/>
          <w:t>genous</w:t>
        </w:r>
      </w:ins>
      <w:ins w:id="65" w:author="Kurt Yakimovich" w:date="2020-01-10T10:22:00Z">
        <w:r>
          <w:rPr/>
          <w:t xml:space="preserve"> assemblages in</w:t>
        </w:r>
      </w:ins>
      <w:ins w:id="66" w:author="Kurt Yakimovich" w:date="2020-01-10T10:23:00Z">
        <w:r>
          <w:rPr/>
          <w:t xml:space="preserve"> geographically close and distant sites is in</w:t>
        </w:r>
      </w:ins>
      <w:r>
        <w:rPr/>
        <w:t xml:space="preserve"> contrast to previous papers that </w:t>
      </w:r>
      <w:del w:id="67" w:author="Kurt Yakimovich" w:date="2020-01-10T10:23:00Z">
        <w:r>
          <w:rPr/>
          <w:delText>found snow algae</w:delText>
        </w:r>
      </w:del>
      <w:ins w:id="68" w:author="Kurt Yakimovich" w:date="2020-01-10T10:23:00Z">
        <w:r>
          <w:rPr/>
          <w:t>described more homogenous</w:t>
        </w:r>
      </w:ins>
      <w:r>
        <w:rPr/>
        <w:t xml:space="preserve"> assemblages </w:t>
      </w:r>
      <w:del w:id="69" w:author="Kurt Yakimovich" w:date="2020-01-10T10:23:00Z">
        <w:r>
          <w:rPr/>
          <w:delText>were homogeneous across geographically distant sites</w:delText>
        </w:r>
      </w:del>
      <w:ins w:id="70" w:author="Kurt Yakimovich" w:date="2020-01-10T10:23:00Z">
        <w:r>
          <w:rPr/>
          <w:t>at both large and smal</w:t>
        </w:r>
      </w:ins>
      <w:ins w:id="71" w:author="Kurt Yakimovich" w:date="2020-01-10T10:24:00Z">
        <w:r>
          <w:rPr/>
          <w:t>l scales</w:t>
        </w:r>
      </w:ins>
      <w:r>
        <w:rPr/>
        <w:t xml:space="preserve"> [1, 8]. This could be due to different sampling schemes</w:t>
      </w:r>
      <w:ins w:id="72" w:author="Kurt Yakimovich" w:date="2020-01-10T10:25:00Z">
        <w:commentRangeStart w:id="5"/>
        <w:r>
          <w:rPr/>
          <w:t>,</w:t>
        </w:r>
      </w:ins>
      <w:r>
        <w:rPr/>
      </w:r>
      <w:ins w:id="73" w:author="Kurt Yakimovich" w:date="2020-01-10T10:25:00Z">
        <w:commentRangeEnd w:id="5"/>
        <w:r>
          <w:commentReference w:id="5"/>
        </w:r>
        <w:r>
          <w:rPr/>
          <w:t xml:space="preserve"> as</w:t>
        </w:r>
      </w:ins>
      <w:del w:id="74" w:author="Kurt Yakimovich" w:date="2020-01-10T10:25:00Z">
        <w:r>
          <w:rPr/>
          <w:delText>:</w:delText>
        </w:r>
      </w:del>
      <w:r>
        <w:rPr/>
        <w:t xml:space="preserve"> the aforementioned studies exclusively sampled high-latitude red snow, while our study included mid-latitude red, orange, and green snow from above and below treeline. Another recent study using</w:t>
      </w:r>
      <w:ins w:id="75" w:author="Kurt Yakimovich" w:date="2020-01-10T10:25:00Z">
        <w:r>
          <w:rPr/>
          <w:t xml:space="preserve"> 18S rDNA?</w:t>
        </w:r>
      </w:ins>
      <w:r>
        <w:rPr/>
        <w:t xml:space="preserve"> metabarcoding found different snow algae communities in red and green snow algae blooms in Antarctica, including yellow blooms dominated by Chrysophyceae [21]. Much of the diversity in our samples within </w:t>
      </w:r>
      <w:r>
        <w:rPr>
          <w:i/>
        </w:rPr>
        <w:t>Chlainomonas</w:t>
      </w:r>
      <w:r>
        <w:rPr/>
        <w:t xml:space="preserve"> and </w:t>
      </w:r>
      <w:r>
        <w:rPr>
          <w:i/>
        </w:rPr>
        <w:t>Chloromonas</w:t>
      </w:r>
      <w:r>
        <w:rPr/>
        <w:t xml:space="preserve"> was only detected with </w:t>
      </w:r>
      <w:r>
        <w:rPr>
          <w:i/>
        </w:rPr>
        <w:t>rbcL</w:t>
      </w:r>
      <w:r>
        <w:rPr/>
        <w:t xml:space="preserve"> and not 18S, so the diversity within these genera may have been overlooked in previous metabarcoding studies.</w:t>
      </w:r>
    </w:p>
    <w:p>
      <w:pPr>
        <w:pStyle w:val="TextBody"/>
        <w:rPr/>
      </w:pPr>
      <w:r>
        <w:rPr/>
        <w:t xml:space="preserve">Our </w:t>
      </w:r>
      <w:r>
        <w:rPr>
          <w:i/>
        </w:rPr>
        <w:t>rbcL</w:t>
      </w:r>
      <w:r>
        <w:rPr/>
        <w:t xml:space="preserve"> data suggest </w:t>
      </w:r>
      <w:r>
        <w:rPr>
          <w:i/>
        </w:rPr>
        <w:t>Chlainomonas</w:t>
      </w:r>
      <w:r>
        <w:rPr/>
        <w:t xml:space="preserve"> may be more </w:t>
      </w:r>
      <w:commentRangeStart w:id="6"/>
      <w:r>
        <w:rPr/>
        <w:t xml:space="preserve">common </w:t>
      </w:r>
      <w:r>
        <w:rPr/>
      </w:r>
      <w:commentRangeEnd w:id="6"/>
      <w:r>
        <w:commentReference w:id="6"/>
      </w:r>
      <w:r>
        <w:rPr/>
        <w:t xml:space="preserve">than previously thought. We could not differentiate between </w:t>
      </w:r>
      <w:r>
        <w:rPr>
          <w:i/>
        </w:rPr>
        <w:t>Chlainomonas</w:t>
      </w:r>
      <w:r>
        <w:rPr/>
        <w:t xml:space="preserve"> and </w:t>
      </w:r>
      <w:r>
        <w:rPr>
          <w:i/>
        </w:rPr>
        <w:t>Chloromonas</w:t>
      </w:r>
      <w:r>
        <w:rPr/>
        <w:t xml:space="preserve"> in our 18S data set, so this genus may have been overlooked in previous studies. </w:t>
      </w:r>
      <w:r>
        <w:rPr>
          <w:i/>
        </w:rPr>
        <w:t>Chlainomonas</w:t>
      </w:r>
      <w:r>
        <w:rPr/>
        <w:t xml:space="preserve"> was previously thought to be restricted to waterlogged snow overlying mountain lakes [18, 20], but we did not find any evidence that </w:t>
      </w:r>
      <w:r>
        <w:rPr>
          <w:i/>
        </w:rPr>
        <w:t>Chlainomonas</w:t>
      </w:r>
      <w:r>
        <w:rPr/>
        <w:t xml:space="preserve"> was restricted in its habitat distribution. To the contrary, only one </w:t>
      </w:r>
      <w:r>
        <w:rPr>
          <w:i/>
        </w:rPr>
        <w:t>Chlainomonas</w:t>
      </w:r>
      <w:r>
        <w:rPr/>
        <w:t xml:space="preserve"> dominant sample was located in waterlogged snow near the edge of a pool (sample S9); the other </w:t>
      </w:r>
      <w:r>
        <w:rPr>
          <w:i/>
        </w:rPr>
        <w:t>Chlainomonas</w:t>
      </w:r>
      <w:r>
        <w:rPr/>
        <w:t xml:space="preserve"> dominant sites were not notably wetter than the surrounding snow, nor overlying frozen bodies of water. Interestingly, we found </w:t>
      </w:r>
      <w:r>
        <w:rPr>
          <w:i/>
        </w:rPr>
        <w:t>Chlainomonas</w:t>
      </w:r>
      <w:r>
        <w:rPr/>
        <w:t xml:space="preserve"> was in higher relative abundance in our </w:t>
      </w:r>
      <w:r>
        <w:rPr>
          <w:i/>
        </w:rPr>
        <w:t>rbcL</w:t>
      </w:r>
      <w:r>
        <w:rPr/>
        <w:t xml:space="preserve"> dataset than in cell counts (Figure 3)—possibly due to multiple chloroplasts per cell, which have been documented in this genus [20].</w:t>
      </w:r>
    </w:p>
    <w:p>
      <w:pPr>
        <w:pStyle w:val="TextBody"/>
        <w:rPr/>
      </w:pPr>
      <w:r>
        <w:rPr/>
        <w:t xml:space="preserve">Our findings highlight the remaining unexplored diversity in the snow algae microbiome. Many </w:t>
      </w:r>
      <w:r>
        <w:rPr>
          <w:i/>
        </w:rPr>
        <w:t>rbcL</w:t>
      </w:r>
      <w:r>
        <w:rPr/>
        <w:t xml:space="preserve"> OTUs did not closely match any GenBank nucleotide archive sequences (Figure 2). “Chlamydomonadaceae E” highest BLAST percent identity was only 87%, and the top 10 BLAST matches contained 6 different algae genera—including two </w:t>
      </w:r>
      <w:r>
        <w:rPr>
          <w:i/>
        </w:rPr>
        <w:t>Chloromonas</w:t>
      </w:r>
      <w:r>
        <w:rPr/>
        <w:t xml:space="preserve"> snow algae from Japan. This OTU did not correlate with any categories in our </w:t>
      </w:r>
      <w:commentRangeStart w:id="7"/>
      <w:r>
        <w:rPr/>
        <w:t xml:space="preserve">18S </w:t>
      </w:r>
      <w:r>
        <w:rPr/>
      </w:r>
      <w:commentRangeEnd w:id="7"/>
      <w:r>
        <w:commentReference w:id="7"/>
      </w:r>
      <w:r>
        <w:rPr/>
        <w:t xml:space="preserve">or cell count data. One possible explanation is that it was lumped together with </w:t>
      </w:r>
      <w:r>
        <w:rPr>
          <w:i/>
        </w:rPr>
        <w:t>Chloromonas</w:t>
      </w:r>
      <w:r>
        <w:rPr/>
        <w:t xml:space="preserve"> in 18S, and our crude quantification and categorization of cell counts did not detect this taxa. Other OTUs were also poorly matched to GenBank, which could represent novel species of </w:t>
      </w:r>
      <w:r>
        <w:rPr>
          <w:i/>
        </w:rPr>
        <w:t>Chloromonas</w:t>
      </w:r>
      <w:r>
        <w:rPr/>
        <w:t xml:space="preserve"> (Figure 2). The lack of clustering we observed in the remaining </w:t>
      </w:r>
      <w:r>
        <w:rPr>
          <w:i/>
        </w:rPr>
        <w:t>Chloromonas</w:t>
      </w:r>
      <w:r>
        <w:rPr/>
        <w:t xml:space="preserve"> could be due to overlap in the levels of interspecific and intraspecific variation. </w:t>
      </w:r>
      <w:r>
        <w:rPr>
          <w:i/>
        </w:rPr>
        <w:t>rbcL</w:t>
      </w:r>
      <w:r>
        <w:rPr/>
        <w:t xml:space="preserve"> diversity is likely higher within </w:t>
      </w:r>
      <w:r>
        <w:rPr>
          <w:i/>
        </w:rPr>
        <w:t>Chloromonas</w:t>
      </w:r>
      <w:r>
        <w:rPr/>
        <w:t xml:space="preserve"> than in other algae genera: unlike </w:t>
      </w:r>
      <w:r>
        <w:rPr>
          <w:i/>
        </w:rPr>
        <w:t>Sanguina</w:t>
      </w:r>
      <w:r>
        <w:rPr/>
        <w:t xml:space="preserve"> [14], most species of </w:t>
      </w:r>
      <w:r>
        <w:rPr>
          <w:i/>
        </w:rPr>
        <w:t>Chloromonas</w:t>
      </w:r>
      <w:r>
        <w:rPr/>
        <w:t xml:space="preserve"> lack a pyrenoid [36], which houses high concentrations of cross-linked rubisco. Likely related to its lack of pyrenoid, </w:t>
      </w:r>
      <w:r>
        <w:rPr>
          <w:i/>
        </w:rPr>
        <w:t>Chloromonas</w:t>
      </w:r>
      <w:r>
        <w:rPr/>
        <w:t xml:space="preserve"> has many non-synonymous mutations in the region of </w:t>
      </w:r>
      <w:r>
        <w:rPr>
          <w:i/>
        </w:rPr>
        <w:t>rbcL</w:t>
      </w:r>
      <w:r>
        <w:rPr/>
        <w:t xml:space="preserve"> the codes for binding rubisco together [36]. While </w:t>
      </w:r>
      <w:r>
        <w:rPr>
          <w:i/>
        </w:rPr>
        <w:t>rbcL</w:t>
      </w:r>
      <w:r>
        <w:rPr/>
        <w:t xml:space="preserve"> is problematic in </w:t>
      </w:r>
      <w:r>
        <w:rPr>
          <w:i/>
        </w:rPr>
        <w:t>Chloromonas</w:t>
      </w:r>
      <w:r>
        <w:rPr/>
        <w:t xml:space="preserve"> phylogeny [36], it nonetheless is highly differentiated and therefore an effective barcode for microalgae [37].</w:t>
      </w:r>
    </w:p>
    <w:p>
      <w:pPr>
        <w:pStyle w:val="FirstParagraph"/>
        <w:rPr/>
      </w:pPr>
      <w:r>
        <w:rPr/>
      </w:r>
    </w:p>
    <w:p>
      <w:pPr>
        <w:pStyle w:val="TextBody"/>
        <w:rPr/>
      </w:pPr>
      <w:r>
        <w:rPr/>
      </w:r>
    </w:p>
    <w:p>
      <w:pPr>
        <w:pStyle w:val="TextBody"/>
        <w:rPr/>
      </w:pPr>
      <w:r>
        <w:rPr/>
      </w:r>
    </w:p>
    <w:p>
      <w:pPr>
        <w:pStyle w:val="FirstParagraph"/>
        <w:rPr/>
      </w:pPr>
      <w:r>
        <w:rPr/>
        <w:t xml:space="preserve">Variation in bloom composition could be due to a wide range of habitat features. </w:t>
      </w:r>
      <w:r>
        <w:rPr>
          <w:i/>
        </w:rPr>
        <w:t>Sanguina</w:t>
      </w:r>
      <w:r>
        <w:rPr/>
        <w:t xml:space="preserve"> and </w:t>
      </w:r>
      <w:r>
        <w:rPr>
          <w:i/>
        </w:rPr>
        <w:t>Chloromonas C</w:t>
      </w:r>
      <w:r>
        <w:rPr/>
        <w:t xml:space="preserve"> were limited to sites above 1500 m in full sunlight, but many low elevation sites also received full sunlight and did not contain these OTUs (Figure 3). Light intensity, snow moisture, or snow chemistry could all plausibly influence community composition. Intriguingly, we only observed </w:t>
      </w:r>
      <w:r>
        <w:rPr>
          <w:i/>
        </w:rPr>
        <w:t>Raphidonema</w:t>
      </w:r>
      <w:r>
        <w:rPr/>
        <w:t xml:space="preserve"> at high-elevation glacier sites. In Svalbard, </w:t>
      </w:r>
      <w:r>
        <w:rPr>
          <w:i/>
        </w:rPr>
        <w:t>Raphidonema nivale</w:t>
      </w:r>
      <w:r>
        <w:rPr/>
        <w:t xml:space="preserve"> abundance increased on glacier surface snow following wind storms, and the authors suggest that this is a soil algae that grows sub-optimally on the snow surface following wind deposition [38]. Given the aerial dispersal capabilities of microalgae [39] and genetic overlap between distant snow algae populations [1] it seems unlikely that geographic distance is a barrier to snow algae distribution. Underlying topography could potentially influence species distribution: two sites dominated by </w:t>
      </w:r>
      <w:r>
        <w:rPr>
          <w:i/>
        </w:rPr>
        <w:t>Chloromonas krienitzii</w:t>
      </w:r>
      <w:r>
        <w:rPr/>
        <w:t xml:space="preserve"> were in runnels overlying ephemeral streams, which could influence nutrient availability where surface debris is deposited in the runnel.</w:t>
      </w:r>
    </w:p>
    <w:p>
      <w:pPr>
        <w:pStyle w:val="TextBody"/>
        <w:rPr/>
      </w:pPr>
      <w:r>
        <w:rPr/>
        <w:t xml:space="preserve">Over multiple visits we observed motile green </w:t>
      </w:r>
      <w:r>
        <w:rPr>
          <w:i/>
        </w:rPr>
        <w:t>Chloromonas krienitzii</w:t>
      </w:r>
      <w:r>
        <w:rPr/>
        <w:t xml:space="preserve"> cells below the snow surface develop into an orange bloom at the surface (Figure 5). Previous work has shown that this species can appear as distinct green and orange morphologies [10], but this paper is the first to document a bloom dominated by this species change color in the field. The transition over weeks suggests that this process is mediated by seasonal changes. Secondary pigments likely protect snow algae from the damaging effects of intense solar irradiation at the snow surface [40], which could be why we only observed green cells below the snow surface.</w:t>
      </w:r>
    </w:p>
    <w:p>
      <w:pPr>
        <w:pStyle w:val="TextBody"/>
        <w:rPr/>
      </w:pPr>
      <w:ins w:id="76" w:author="Kurt Yakimovich" w:date="2020-01-10T10:40:00Z">
        <w:r>
          <w:rPr/>
          <w:t>Conc</w:t>
        </w:r>
      </w:ins>
      <w:ins w:id="77" w:author="Kurt Yakimovich" w:date="2020-01-10T10:40:00Z">
        <w:commentRangeStart w:id="8"/>
        <w:r>
          <w:rPr/>
          <w:t>lu</w:t>
        </w:r>
      </w:ins>
      <w:r>
        <w:rPr/>
      </w:r>
      <w:ins w:id="78" w:author="Kurt Yakimovich" w:date="2020-01-10T10:40:00Z">
        <w:commentRangeEnd w:id="8"/>
        <w:r>
          <w:commentReference w:id="8"/>
        </w:r>
        <w:r>
          <w:rPr/>
          <w:t>sion</w:t>
        </w:r>
      </w:ins>
    </w:p>
    <w:p>
      <w:pPr>
        <w:pStyle w:val="TextBody"/>
        <w:rPr/>
      </w:pPr>
      <w:del w:id="79" w:author="Kurt Yakimovich" w:date="2020-01-10T10:40:00Z">
        <w:r>
          <w:rPr/>
          <w:delText xml:space="preserve">In conclusion, </w:delText>
        </w:r>
      </w:del>
      <w:ins w:id="80" w:author="Kurt Yakimovich" w:date="2020-01-10T10:40:00Z">
        <w:r>
          <w:rPr/>
          <w:t>O</w:t>
        </w:r>
      </w:ins>
      <w:del w:id="81" w:author="Kurt Yakimovich" w:date="2020-01-10T10:40:00Z">
        <w:r>
          <w:rPr/>
          <w:delText>o</w:delText>
        </w:r>
      </w:del>
      <w:r>
        <w:rPr/>
        <w:t xml:space="preserve">ur study reveals substantial diversity within and between snow algae blooms. We found greater diversity using </w:t>
      </w:r>
      <w:r>
        <w:rPr>
          <w:i/>
        </w:rPr>
        <w:t>rbcL</w:t>
      </w:r>
      <w:r>
        <w:rPr/>
        <w:t xml:space="preserve"> metabarcoding than 18S, which suggests snow algae diversity may have been overlooked in studies that used only 18S. </w:t>
      </w:r>
      <w:commentRangeStart w:id="9"/>
      <w:r>
        <w:rPr/>
        <w:t xml:space="preserve">Species were differentially distributed along an elevational gradient, with distinct blooms </w:t>
      </w:r>
      <w:r>
        <w:rPr/>
      </w:r>
      <w:commentRangeEnd w:id="9"/>
      <w:r>
        <w:commentReference w:id="9"/>
      </w:r>
      <w:r>
        <w:rPr/>
        <w:t xml:space="preserve">dominated by </w:t>
      </w:r>
      <w:r>
        <w:rPr>
          <w:i/>
        </w:rPr>
        <w:t>Chloromonas</w:t>
      </w:r>
      <w:r>
        <w:rPr/>
        <w:t xml:space="preserve">, </w:t>
      </w:r>
      <w:r>
        <w:rPr>
          <w:i/>
        </w:rPr>
        <w:t>Sanguina</w:t>
      </w:r>
      <w:r>
        <w:rPr/>
        <w:t xml:space="preserve">, or </w:t>
      </w:r>
      <w:r>
        <w:rPr>
          <w:i/>
        </w:rPr>
        <w:t>Chlainomonas</w:t>
      </w:r>
      <w:r>
        <w:rPr/>
        <w:t>. Future studies will examine other taxa present in snow algae blooms, and their interactions in these globally important microbiomes.</w:t>
      </w:r>
      <w:ins w:id="82" w:author="Kurt Yakimovich" w:date="2020-01-10T10:43:00Z">
        <w:bookmarkStart w:id="12" w:name="_GoBack"/>
        <w:bookmarkEnd w:id="12"/>
        <w:r>
          <w:rPr/>
          <w:t xml:space="preserve"> </w:t>
        </w:r>
      </w:ins>
    </w:p>
    <w:p>
      <w:pPr>
        <w:pStyle w:val="Heading1"/>
        <w:rPr/>
      </w:pPr>
      <w:bookmarkStart w:id="13" w:name="acknowledgments"/>
      <w:r>
        <w:rPr/>
        <w:t>Acknowledgments</w:t>
      </w:r>
      <w:bookmarkEnd w:id="13"/>
    </w:p>
    <w:p>
      <w:pPr>
        <w:pStyle w:val="FirstParagraph"/>
        <w:rPr/>
      </w:pPr>
      <w:r>
        <w:rPr/>
        <w:t>We thank Leah Tooman (Simon Fraser University) for assistance with sequencing, and Chris Rushton (Simon Fraser University) for assistance with bioinformatics. This project was funded with a Sector Innovation Grant from Genome BC (SIP016), and a NSERC Individual Discovery Grant, both awarded to LQ.</w:t>
      </w:r>
    </w:p>
    <w:p>
      <w:pPr>
        <w:pStyle w:val="Heading1"/>
        <w:rPr/>
      </w:pPr>
      <w:bookmarkStart w:id="14" w:name="author-contributions"/>
      <w:r>
        <w:rPr/>
        <w:t>Author Contributions</w:t>
      </w:r>
      <w:bookmarkEnd w:id="14"/>
    </w:p>
    <w:p>
      <w:pPr>
        <w:pStyle w:val="FirstParagraph"/>
        <w:rPr/>
      </w:pPr>
      <w:r>
        <w:rPr/>
        <w:t>CE, LQ, and KY designed this study. Samples collected by CE with assistance from KY and LQ. KY and CE prepped samples for sequencing. All analyses were completed by CE and KY. All authors discussed the results and contributed to the final manuscript. CE wrote the manuscript with major input from LQ and KY.</w:t>
      </w:r>
    </w:p>
    <w:p>
      <w:pPr>
        <w:pStyle w:val="Heading1"/>
        <w:rPr/>
      </w:pPr>
      <w:bookmarkStart w:id="15" w:name="additional-information"/>
      <w:r>
        <w:rPr/>
        <w:t>Additional information</w:t>
      </w:r>
      <w:bookmarkEnd w:id="15"/>
    </w:p>
    <w:p>
      <w:pPr>
        <w:pStyle w:val="FirstParagraph"/>
        <w:rPr/>
      </w:pPr>
      <w:r>
        <w:rPr/>
        <w:t>The authors declare that the research was conducted in the absence of any commercial or financial relationships that could be construed as a potential conflict of interest.</w:t>
      </w:r>
    </w:p>
    <w:p>
      <w:pPr>
        <w:pStyle w:val="Heading5"/>
        <w:rPr/>
      </w:pPr>
      <w:bookmarkStart w:id="16" w:name="pagebreak-2"/>
      <w:r>
        <w:rPr/>
        <w:t>pagebreak</w:t>
      </w:r>
      <w:bookmarkEnd w:id="16"/>
    </w:p>
    <w:p>
      <w:pPr>
        <w:pStyle w:val="Heading1"/>
        <w:rPr/>
      </w:pPr>
      <w:bookmarkStart w:id="17" w:name="references"/>
      <w:r>
        <w:rPr/>
        <w:t>References</w:t>
      </w:r>
      <w:bookmarkEnd w:id="17"/>
    </w:p>
    <w:p>
      <w:pPr>
        <w:pStyle w:val="FirstParagraph"/>
        <w:rPr/>
      </w:pPr>
      <w:r>
        <w:rPr/>
        <w:t xml:space="preserve">1. Segawa T, Matsuzaki R, Takeuchi N, Akiyoshi A, Navarro F, Sugiyama S, et al. Bipolar dispersal of red-snow algae. </w:t>
      </w:r>
      <w:r>
        <w:rPr>
          <w:i/>
        </w:rPr>
        <w:t>Nature Communications</w:t>
      </w:r>
      <w:r>
        <w:rPr/>
        <w:t xml:space="preserve"> 2018; </w:t>
      </w:r>
      <w:r>
        <w:rPr>
          <w:b/>
        </w:rPr>
        <w:t>9</w:t>
      </w:r>
      <w:r>
        <w:rPr/>
        <w:t xml:space="preserve">: 3094. </w:t>
      </w:r>
      <w:bookmarkStart w:id="18" w:name="ref-segawa_bipolar_2018"/>
      <w:bookmarkEnd w:id="18"/>
    </w:p>
    <w:p>
      <w:pPr>
        <w:pStyle w:val="FirstParagraph"/>
        <w:rPr/>
      </w:pPr>
      <w:r>
        <w:rPr/>
      </w:r>
    </w:p>
    <w:p>
      <w:pPr>
        <w:pStyle w:val="TextBody"/>
        <w:rPr/>
      </w:pPr>
      <w:r>
        <w:rPr/>
      </w:r>
    </w:p>
    <w:p>
      <w:pPr>
        <w:pStyle w:val="FirstParagraph"/>
        <w:rPr/>
      </w:pPr>
      <w:r>
        <w:rPr/>
        <w:t xml:space="preserve">2. Duval B, Duval E, Hoham RW. Snow algae of the Sierra Nevada, Spain, and High Atlas mountains of Morocco. </w:t>
      </w:r>
      <w:r>
        <w:rPr>
          <w:i/>
        </w:rPr>
        <w:t>International Microbiology: The Official Journal of the Spanish Society for Microbiology</w:t>
      </w:r>
      <w:r>
        <w:rPr/>
        <w:t xml:space="preserve"> 1999; </w:t>
      </w:r>
      <w:r>
        <w:rPr>
          <w:b/>
        </w:rPr>
        <w:t>2</w:t>
      </w:r>
      <w:r>
        <w:rPr/>
        <w:t xml:space="preserve">: 39–42. </w:t>
      </w:r>
      <w:bookmarkStart w:id="19" w:name="ref-duval_snow_1999"/>
      <w:bookmarkEnd w:id="19"/>
    </w:p>
    <w:p>
      <w:pPr>
        <w:pStyle w:val="TextBody"/>
        <w:rPr/>
      </w:pPr>
      <w:r>
        <w:rPr/>
        <w:t xml:space="preserve">3. Marchant HJ. Snow algae from the Australian Snowy Mountains. </w:t>
      </w:r>
      <w:r>
        <w:rPr>
          <w:i/>
        </w:rPr>
        <w:t>Phycologia</w:t>
      </w:r>
      <w:r>
        <w:rPr/>
        <w:t xml:space="preserve"> 1982; </w:t>
      </w:r>
      <w:r>
        <w:rPr>
          <w:b/>
        </w:rPr>
        <w:t>21</w:t>
      </w:r>
      <w:r>
        <w:rPr/>
        <w:t xml:space="preserve">: 178–184. </w:t>
      </w:r>
      <w:bookmarkStart w:id="20" w:name="ref-marchant_snow_1982"/>
      <w:bookmarkEnd w:id="20"/>
    </w:p>
    <w:p>
      <w:pPr>
        <w:pStyle w:val="TextBody"/>
        <w:rPr/>
      </w:pPr>
      <w:r>
        <w:rPr/>
        <w:t xml:space="preserve">4. Yoshimura Y, Kohshima S, Ohtani S. A Community of Snow Algae on a Himalayan Glacier: Change of Algal Biomass and Community Structure with Altitude. </w:t>
      </w:r>
      <w:r>
        <w:rPr>
          <w:i/>
        </w:rPr>
        <w:t>Arctic and Alpine Research</w:t>
      </w:r>
      <w:r>
        <w:rPr/>
        <w:t xml:space="preserve"> 1997; </w:t>
      </w:r>
      <w:r>
        <w:rPr>
          <w:b/>
        </w:rPr>
        <w:t>29</w:t>
      </w:r>
      <w:r>
        <w:rPr/>
        <w:t xml:space="preserve">: 126. </w:t>
      </w:r>
      <w:bookmarkStart w:id="21" w:name="ref-yoshimura_community_1997"/>
      <w:bookmarkEnd w:id="21"/>
    </w:p>
    <w:p>
      <w:pPr>
        <w:pStyle w:val="TextBody"/>
        <w:rPr/>
      </w:pPr>
      <w:r>
        <w:rPr/>
        <w:t xml:space="preserve">5. Vimercati L, Solon AJ, Krinsky A, Arán P, Porazinska DL, Darcy JL, et al. Nieves penitentes are a new habitat for snow algae in one of the most extreme high-elevation environments on Earth. </w:t>
      </w:r>
      <w:r>
        <w:rPr>
          <w:i/>
        </w:rPr>
        <w:t>Arctic, Antarctic, and Alpine Research</w:t>
      </w:r>
      <w:r>
        <w:rPr/>
        <w:t xml:space="preserve"> 2019; </w:t>
      </w:r>
      <w:r>
        <w:rPr>
          <w:b/>
        </w:rPr>
        <w:t>51</w:t>
      </w:r>
      <w:r>
        <w:rPr/>
        <w:t xml:space="preserve">: 190–200. </w:t>
      </w:r>
      <w:bookmarkStart w:id="22" w:name="ref-vimercati_nieves_2019"/>
      <w:bookmarkEnd w:id="22"/>
    </w:p>
    <w:p>
      <w:pPr>
        <w:pStyle w:val="TextBody"/>
        <w:rPr/>
      </w:pPr>
      <w:r>
        <w:rPr/>
      </w:r>
    </w:p>
    <w:p>
      <w:pPr>
        <w:pStyle w:val="TextBody"/>
        <w:rPr/>
      </w:pPr>
      <w:r>
        <w:rPr/>
      </w:r>
    </w:p>
    <w:p>
      <w:pPr>
        <w:pStyle w:val="TextBody"/>
        <w:rPr/>
      </w:pPr>
      <w:r>
        <w:rPr/>
      </w:r>
    </w:p>
    <w:p>
      <w:pPr>
        <w:pStyle w:val="TextBody"/>
        <w:rPr/>
      </w:pPr>
      <w:r>
        <w:rPr/>
        <w:t xml:space="preserve">6. Gradinger R, Nurnberg D. Snow algal communities on arctic pack ice floes dominated by </w:t>
      </w:r>
      <w:r>
        <w:rPr>
          <w:i/>
        </w:rPr>
        <w:t>Chlamydomonas nivalis</w:t>
      </w:r>
      <w:r>
        <w:rPr/>
        <w:t xml:space="preserve"> (Bauer) Wille. </w:t>
      </w:r>
      <w:r>
        <w:rPr>
          <w:i/>
        </w:rPr>
        <w:t>Proc NIPR Symp Polar Biol</w:t>
      </w:r>
      <w:r>
        <w:rPr/>
        <w:t xml:space="preserve"> 1996; </w:t>
      </w:r>
      <w:r>
        <w:rPr>
          <w:b/>
        </w:rPr>
        <w:t>9</w:t>
      </w:r>
      <w:r>
        <w:rPr/>
        <w:t xml:space="preserve">: 35–43. </w:t>
      </w:r>
      <w:bookmarkStart w:id="23" w:name="ref-gradinger_snow_1996"/>
      <w:bookmarkEnd w:id="23"/>
    </w:p>
    <w:p>
      <w:pPr>
        <w:pStyle w:val="TextBody"/>
        <w:rPr/>
      </w:pPr>
      <w:r>
        <w:rPr/>
        <w:t xml:space="preserve">7. Ganey GQ, Loso MG, Burgess AB, Dial RJ. The role of microbes in snowmelt and radiative forcing on an Alaskan icefield. </w:t>
      </w:r>
      <w:r>
        <w:rPr>
          <w:i/>
        </w:rPr>
        <w:t>Nature Geoscience</w:t>
      </w:r>
      <w:r>
        <w:rPr/>
        <w:t xml:space="preserve"> 2017; </w:t>
      </w:r>
      <w:r>
        <w:rPr>
          <w:b/>
        </w:rPr>
        <w:t>10</w:t>
      </w:r>
      <w:r>
        <w:rPr/>
        <w:t xml:space="preserve">: 754–759. </w:t>
      </w:r>
      <w:bookmarkStart w:id="24" w:name="ref-ganey_role_2017"/>
      <w:bookmarkEnd w:id="24"/>
    </w:p>
    <w:p>
      <w:pPr>
        <w:pStyle w:val="TextBody"/>
        <w:rPr/>
      </w:pPr>
      <w:r>
        <w:rPr/>
      </w:r>
    </w:p>
    <w:p>
      <w:pPr>
        <w:pStyle w:val="TextBody"/>
        <w:rPr/>
      </w:pPr>
      <w:r>
        <w:rPr/>
      </w:r>
    </w:p>
    <w:p>
      <w:pPr>
        <w:pStyle w:val="TextBody"/>
        <w:rPr/>
      </w:pPr>
      <w:r>
        <w:rPr/>
      </w:r>
    </w:p>
    <w:p>
      <w:pPr>
        <w:pStyle w:val="TextBody"/>
        <w:rPr/>
      </w:pPr>
      <w:r>
        <w:rPr/>
        <w:t xml:space="preserve">8. Lutz S, Anesio AM, Raiswell R, Edwards A, Newton RJ, Gill F, et al. The biogeography of red snow microbiomes and their role in melting arctic glaciers. </w:t>
      </w:r>
      <w:r>
        <w:rPr>
          <w:i/>
        </w:rPr>
        <w:t>Nature Communications</w:t>
      </w:r>
      <w:r>
        <w:rPr/>
        <w:t xml:space="preserve"> 2016; </w:t>
      </w:r>
      <w:r>
        <w:rPr>
          <w:b/>
        </w:rPr>
        <w:t>7</w:t>
      </w:r>
      <w:r>
        <w:rPr/>
        <w:t xml:space="preserve">: 11968. </w:t>
      </w:r>
    </w:p>
    <w:p>
      <w:pPr>
        <w:pStyle w:val="TextBody"/>
        <w:rPr/>
      </w:pPr>
      <w:r>
        <w:rPr/>
      </w:r>
    </w:p>
    <w:p>
      <w:pPr>
        <w:pStyle w:val="TextBody"/>
        <w:rPr/>
      </w:pPr>
      <w:r>
        <w:rPr/>
      </w:r>
    </w:p>
    <w:p>
      <w:pPr>
        <w:pStyle w:val="TextBody"/>
        <w:rPr/>
      </w:pPr>
      <w:r>
        <w:rPr/>
      </w:r>
    </w:p>
    <w:p>
      <w:pPr>
        <w:pStyle w:val="TextBody"/>
        <w:rPr/>
      </w:pPr>
      <w:r>
        <w:rPr/>
      </w:r>
    </w:p>
    <w:p>
      <w:pPr>
        <w:pStyle w:val="TextBody"/>
        <w:rPr/>
      </w:pPr>
      <w:r>
        <w:rPr/>
        <w:t xml:space="preserve">9. Matsuzaki R, Nozaki H, Takeuchi N, Hara Y, Kawachi M. Taxonomic re-examination of ‘Chloromonas nivalis (Volvocales, Chlorophyceae) zygotes’ from Japan and description of C. Muramotoi sp. Nov. </w:t>
      </w:r>
      <w:r>
        <w:rPr>
          <w:i/>
        </w:rPr>
        <w:t>PLOS ONE</w:t>
      </w:r>
      <w:r>
        <w:rPr/>
        <w:t xml:space="preserve"> 2019; </w:t>
      </w:r>
      <w:r>
        <w:rPr>
          <w:b/>
        </w:rPr>
        <w:t>14</w:t>
      </w:r>
      <w:r>
        <w:rPr/>
        <w:t xml:space="preserve">: e0210986. </w:t>
      </w:r>
    </w:p>
    <w:p>
      <w:pPr>
        <w:pStyle w:val="TextBody"/>
        <w:rPr/>
      </w:pPr>
      <w:r>
        <w:rPr/>
        <w:t xml:space="preserve">10. Matsuzaki R, Kawai-Toyooka H, Hara Y, Nozaki H. Revisiting the taxonomic significance of aplanozygote morphologies of two cosmopolitan snow species of the genus Chloromonas (Volvocales, Chlorophyceae). </w:t>
      </w:r>
      <w:r>
        <w:rPr>
          <w:i/>
        </w:rPr>
        <w:t>Phycologia</w:t>
      </w:r>
      <w:r>
        <w:rPr/>
        <w:t xml:space="preserve"> 2015; </w:t>
      </w:r>
      <w:r>
        <w:rPr>
          <w:b/>
        </w:rPr>
        <w:t>54</w:t>
      </w:r>
      <w:r>
        <w:rPr/>
        <w:t xml:space="preserve">: 491–502. </w:t>
      </w:r>
      <w:bookmarkStart w:id="25" w:name="ref-matsuzaki_revisiting_2015"/>
      <w:bookmarkEnd w:id="25"/>
    </w:p>
    <w:p>
      <w:pPr>
        <w:pStyle w:val="TextBody"/>
        <w:rPr/>
      </w:pPr>
      <w:r>
        <w:rPr/>
        <w:t xml:space="preserve">11. Shah MMR, Liang Y, Cheng JJ, Daroch M. Astaxanthin-Producing Green Microalga Haematococcus pluvialis: From Single Cell to High Value Commercial Products. </w:t>
      </w:r>
      <w:r>
        <w:rPr>
          <w:i/>
        </w:rPr>
        <w:t>Frontiers in Plant Science</w:t>
      </w:r>
      <w:r>
        <w:rPr/>
        <w:t xml:space="preserve"> 2016; </w:t>
      </w:r>
      <w:r>
        <w:rPr>
          <w:b/>
        </w:rPr>
        <w:t>7</w:t>
      </w:r>
      <w:r>
        <w:rPr/>
        <w:t xml:space="preserve">. </w:t>
      </w:r>
      <w:bookmarkStart w:id="26" w:name="ref-shah_astaxanthin-producing_2016"/>
      <w:bookmarkEnd w:id="26"/>
    </w:p>
    <w:p>
      <w:pPr>
        <w:pStyle w:val="TextBody"/>
        <w:rPr/>
      </w:pPr>
      <w:r>
        <w:rPr/>
        <w:t xml:space="preserve">12. Terashima M, Umezawa K, Mori S, Kojima H, Fukui M. Microbial Community Analysis of Colored Snow from an Alpine Snowfield in Northern Japan Reveals the Prevalence of Betaproteobacteria with Snow Algae. </w:t>
      </w:r>
      <w:r>
        <w:rPr>
          <w:i/>
        </w:rPr>
        <w:t>Frontiers in Microbiology</w:t>
      </w:r>
      <w:r>
        <w:rPr/>
        <w:t xml:space="preserve"> 2017; </w:t>
      </w:r>
      <w:r>
        <w:rPr>
          <w:b/>
        </w:rPr>
        <w:t>8</w:t>
      </w:r>
      <w:r>
        <w:rPr/>
        <w:t xml:space="preserve">. </w:t>
      </w:r>
      <w:bookmarkStart w:id="27" w:name="ref-terashima_microbial_2017"/>
      <w:bookmarkEnd w:id="27"/>
    </w:p>
    <w:p>
      <w:pPr>
        <w:pStyle w:val="TextBody"/>
        <w:rPr/>
      </w:pPr>
      <w:r>
        <w:rPr/>
        <w:t xml:space="preserve">13. Lutz S, Anesio AM, Field K, Benning LG. Integrated ‘Omics’, Targeted Metabolite and Single-cell Analyses of Arctic Snow Algae Functionality and Adaptability. </w:t>
      </w:r>
      <w:r>
        <w:rPr>
          <w:i/>
        </w:rPr>
        <w:t>Frontiers in Microbiology</w:t>
      </w:r>
      <w:r>
        <w:rPr/>
        <w:t xml:space="preserve"> 2015; </w:t>
      </w:r>
      <w:r>
        <w:rPr>
          <w:b/>
        </w:rPr>
        <w:t>6</w:t>
      </w:r>
      <w:r>
        <w:rPr/>
        <w:t xml:space="preserve">. </w:t>
      </w:r>
      <w:bookmarkStart w:id="28" w:name="ref-lutz_integrated_2015"/>
      <w:bookmarkEnd w:id="28"/>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 xml:space="preserve">14. Procházková L, Leya T, Křížková H, Nedbalová L. Sanguina nivaloides and Sanguina aurantia gen. Et spp. Nov. (Chlorophyta): The taxonomy, phylogeny, biogeography and ecology of two newly recognised algae causing red and orange snow. </w:t>
      </w:r>
      <w:r>
        <w:rPr>
          <w:i/>
        </w:rPr>
        <w:t>FEMS Microbiology Ecology</w:t>
      </w:r>
      <w:r>
        <w:rPr/>
        <w:t xml:space="preserve"> 2019; </w:t>
      </w:r>
      <w:r>
        <w:rPr>
          <w:b/>
        </w:rPr>
        <w:t>95</w:t>
      </w:r>
      <w:r>
        <w:rPr/>
        <w:t xml:space="preserve">. </w:t>
      </w:r>
    </w:p>
    <w:p>
      <w:pPr>
        <w:pStyle w:val="TextBody"/>
        <w:rPr/>
      </w:pPr>
      <w:r>
        <w:rPr/>
      </w:r>
    </w:p>
    <w:p>
      <w:pPr>
        <w:pStyle w:val="TextBody"/>
        <w:rPr/>
      </w:pPr>
      <w:r>
        <w:rPr/>
      </w:r>
    </w:p>
    <w:p>
      <w:pPr>
        <w:pStyle w:val="TextBody"/>
        <w:rPr/>
      </w:pPr>
      <w:r>
        <w:rPr/>
      </w:r>
    </w:p>
    <w:p>
      <w:pPr>
        <w:pStyle w:val="TextBody"/>
        <w:rPr/>
      </w:pPr>
      <w:r>
        <w:rPr/>
        <w:t xml:space="preserve">15. Remias D, Procházková L, Holzinger A, Nedbalová L. Ecology, cytology and phylogeny of the snow alga </w:t>
      </w:r>
      <w:r>
        <w:rPr>
          <w:i/>
        </w:rPr>
        <w:t>Scotiella cryophila</w:t>
      </w:r>
      <w:r>
        <w:rPr/>
        <w:t xml:space="preserve"> K-1 (Chlamydomonadales, Chlorophyta) from the Austrian Alps. </w:t>
      </w:r>
      <w:r>
        <w:rPr>
          <w:i/>
        </w:rPr>
        <w:t>Phycologia</w:t>
      </w:r>
      <w:r>
        <w:rPr/>
        <w:t xml:space="preserve"> 2018; </w:t>
      </w:r>
      <w:r>
        <w:rPr>
          <w:b/>
        </w:rPr>
        <w:t>57</w:t>
      </w:r>
      <w:r>
        <w:rPr/>
        <w:t xml:space="preserve">: 581–592. </w:t>
      </w:r>
    </w:p>
    <w:p>
      <w:pPr>
        <w:pStyle w:val="TextBody"/>
        <w:rPr/>
      </w:pPr>
      <w:r>
        <w:rPr/>
      </w:r>
    </w:p>
    <w:p>
      <w:pPr>
        <w:pStyle w:val="TextBody"/>
        <w:rPr/>
      </w:pPr>
      <w:r>
        <w:rPr/>
        <w:t xml:space="preserve">16. Remias D, Wastian H, Lütz C, Leya T. Insights into the biology and phylogeny of Chloromonas polyptera (Chlorophyta), an alga causing orange snow in Maritime Antarctica. </w:t>
      </w:r>
      <w:r>
        <w:rPr>
          <w:i/>
        </w:rPr>
        <w:t>Antarctic Science</w:t>
      </w:r>
      <w:r>
        <w:rPr/>
        <w:t xml:space="preserve"> 2013; </w:t>
      </w:r>
      <w:r>
        <w:rPr>
          <w:b/>
        </w:rPr>
        <w:t>25</w:t>
      </w:r>
      <w:r>
        <w:rPr/>
        <w:t xml:space="preserve">: 648–656. </w:t>
      </w:r>
    </w:p>
    <w:p>
      <w:pPr>
        <w:pStyle w:val="TextBody"/>
        <w:rPr/>
      </w:pPr>
      <w:r>
        <w:rPr/>
        <w:t xml:space="preserve">17. Prochazkova L, Remias D, Rezanka T, Nedbalova L. Chloromonas nivalis subsp. Tatrae, subsp. Nov. (Chlamydomonadales, Chlorophyta): Re-examination of a snow alga from the High Tatra Mountains (Slovakia). </w:t>
      </w:r>
      <w:r>
        <w:rPr>
          <w:i/>
        </w:rPr>
        <w:t>Fottea</w:t>
      </w:r>
      <w:r>
        <w:rPr/>
        <w:t xml:space="preserve"> 2018; </w:t>
      </w:r>
      <w:r>
        <w:rPr>
          <w:b/>
        </w:rPr>
        <w:t>18</w:t>
      </w:r>
      <w:r>
        <w:rPr/>
        <w:t xml:space="preserve">: 1–18. </w:t>
      </w:r>
      <w:bookmarkStart w:id="29" w:name="ref-prochazkova_chloromonas_2018"/>
      <w:bookmarkEnd w:id="29"/>
    </w:p>
    <w:p>
      <w:pPr>
        <w:pStyle w:val="TextBody"/>
        <w:rPr/>
      </w:pPr>
      <w:r>
        <w:rPr/>
        <w:t xml:space="preserve">18. Novis PM, Hoham RW, Beer T, Dawson M. Two snow species of the quadriflagellate green alga Chlainomonas (Chlorophyta, Volvocales): Ultrastructure and phylogenetic position within the Chloromonas clade. </w:t>
      </w:r>
      <w:r>
        <w:rPr>
          <w:i/>
        </w:rPr>
        <w:t>Journal of Phycology</w:t>
      </w:r>
      <w:r>
        <w:rPr/>
        <w:t xml:space="preserve"> 2008; </w:t>
      </w:r>
      <w:r>
        <w:rPr>
          <w:b/>
        </w:rPr>
        <w:t>44</w:t>
      </w:r>
      <w:r>
        <w:rPr/>
        <w:t xml:space="preserve">: 1001–1012. </w:t>
      </w:r>
      <w:bookmarkStart w:id="30" w:name="ref-novis_two_2008"/>
      <w:bookmarkEnd w:id="30"/>
    </w:p>
    <w:p>
      <w:pPr>
        <w:pStyle w:val="TextBody"/>
        <w:rPr/>
      </w:pPr>
      <w:r>
        <w:rPr/>
        <w:t xml:space="preserve">19. Remias D, Pichrtová M, Pangratz M, Lütz C, Holzinger A. Ecophysiology, secondary pigments and ultrastructure of Chlainomonas sp. (Chlorophyta) from the European Alps compared with Chlamydomonas nivalis forming red snow. </w:t>
      </w:r>
      <w:r>
        <w:rPr>
          <w:i/>
        </w:rPr>
        <w:t>FEMS Microbiology Ecology</w:t>
      </w:r>
      <w:r>
        <w:rPr/>
        <w:t xml:space="preserve"> 2016; </w:t>
      </w:r>
      <w:r>
        <w:rPr>
          <w:b/>
        </w:rPr>
        <w:t>92</w:t>
      </w:r>
      <w:r>
        <w:rPr/>
        <w:t xml:space="preserve">: fiw030. </w:t>
      </w:r>
      <w:bookmarkStart w:id="31" w:name="ref-remias_ecophysiology_2016"/>
      <w:bookmarkEnd w:id="31"/>
    </w:p>
    <w:p>
      <w:pPr>
        <w:pStyle w:val="TextBody"/>
        <w:rPr/>
      </w:pPr>
      <w:r>
        <w:rPr/>
        <w:t xml:space="preserve">20. Procházková L, Remias D, Holzinger A, Řezanka T, Nedbalová L. Ecophysiological and morphological comparison of two populations of Chlainomonas sp. (Chlorophyta) causing red snow on ice-covered lakes in the High Tatras and Austrian Alps. </w:t>
      </w:r>
      <w:r>
        <w:rPr>
          <w:i/>
        </w:rPr>
        <w:t>European Journal of Phycology</w:t>
      </w:r>
      <w:r>
        <w:rPr/>
        <w:t xml:space="preserve"> 2018; </w:t>
      </w:r>
      <w:r>
        <w:rPr>
          <w:b/>
        </w:rPr>
        <w:t>53</w:t>
      </w:r>
      <w:r>
        <w:rPr/>
        <w:t xml:space="preserve">: 230–243. </w:t>
      </w:r>
      <w:bookmarkStart w:id="32" w:name="ref-prochazkova_ecophysiological_2018"/>
      <w:bookmarkEnd w:id="32"/>
    </w:p>
    <w:p>
      <w:pPr>
        <w:pStyle w:val="TextBody"/>
        <w:rPr/>
      </w:pPr>
      <w:r>
        <w:rPr/>
      </w:r>
    </w:p>
    <w:p>
      <w:pPr>
        <w:pStyle w:val="TextBody"/>
        <w:rPr/>
      </w:pPr>
      <w:r>
        <w:rPr/>
        <w:t xml:space="preserve">21. Soto DF, Fuentes R, Huovinen P, Gómez I. Microbial composition and photosynthesis in Antarctic snow algae communities: Integrating metabarcoding and pulse amplitude modulation fluorometry. </w:t>
      </w:r>
      <w:r>
        <w:rPr>
          <w:i/>
        </w:rPr>
        <w:t>Algal Research</w:t>
      </w:r>
      <w:r>
        <w:rPr/>
        <w:t xml:space="preserve"> 2020; </w:t>
      </w:r>
      <w:r>
        <w:rPr>
          <w:b/>
        </w:rPr>
        <w:t>45</w:t>
      </w:r>
      <w:r>
        <w:rPr/>
        <w:t xml:space="preserve">: 101738. </w:t>
      </w:r>
    </w:p>
    <w:p>
      <w:pPr>
        <w:pStyle w:val="TextBody"/>
        <w:rPr/>
      </w:pPr>
      <w:r>
        <w:rPr/>
        <w:t xml:space="preserve">22. Remias D, Procházková L, Nedbalová L, Andersen RA, Valentin K. Two new Kremastochrysopsis species, K. Austriaca sp. Nov. And K. Americana sp. Nov. (Chrysophyceae). </w:t>
      </w:r>
      <w:r>
        <w:rPr>
          <w:i/>
        </w:rPr>
        <w:t>Journal of Phycology</w:t>
      </w:r>
      <w:r>
        <w:rPr/>
        <w:t xml:space="preserve"> 2019; jpy.12937. </w:t>
      </w:r>
      <w:bookmarkStart w:id="33" w:name="ref-remias_two_2019"/>
      <w:bookmarkEnd w:id="33"/>
    </w:p>
    <w:p>
      <w:pPr>
        <w:pStyle w:val="TextBody"/>
        <w:rPr/>
      </w:pPr>
      <w:r>
        <w:rPr/>
        <w:t xml:space="preserve">23. Hamilton TL, Havig J. Primary productivity of snow algae communities on stratovolcanoes of the Pacific Northwest. </w:t>
      </w:r>
      <w:r>
        <w:rPr>
          <w:i/>
        </w:rPr>
        <w:t>Geobiology</w:t>
      </w:r>
      <w:r>
        <w:rPr/>
        <w:t xml:space="preserve"> 2017; </w:t>
      </w:r>
      <w:r>
        <w:rPr>
          <w:b/>
        </w:rPr>
        <w:t>15</w:t>
      </w:r>
      <w:r>
        <w:rPr/>
        <w:t xml:space="preserve">: 280–295. </w:t>
      </w:r>
      <w:bookmarkStart w:id="34" w:name="ref-hamilton_primary_2017"/>
      <w:bookmarkEnd w:id="34"/>
    </w:p>
    <w:p>
      <w:pPr>
        <w:pStyle w:val="TextBody"/>
        <w:rPr/>
      </w:pPr>
      <w:r>
        <w:rPr/>
        <w:t xml:space="preserve">24. CTAB extraction buffer. </w:t>
      </w:r>
      <w:r>
        <w:rPr>
          <w:i/>
        </w:rPr>
        <w:t>Cold Spring Harbor Protocols</w:t>
      </w:r>
      <w:r>
        <w:rPr/>
        <w:t xml:space="preserve"> 2009; </w:t>
      </w:r>
      <w:r>
        <w:rPr>
          <w:b/>
        </w:rPr>
        <w:t>2009</w:t>
      </w:r>
      <w:r>
        <w:rPr/>
        <w:t xml:space="preserve">: pdb.rec11984. </w:t>
      </w:r>
      <w:bookmarkStart w:id="35" w:name="ref-noauthor_ctab_2009"/>
      <w:bookmarkEnd w:id="35"/>
    </w:p>
    <w:p>
      <w:pPr>
        <w:pStyle w:val="TextBody"/>
        <w:rPr/>
      </w:pPr>
      <w:r>
        <w:rPr/>
        <w:t xml:space="preserve">25. Cubero OF, Crespo A, Fatehi J, Bridge PD. DNA extraction and PCR amplification method suitable for fresh, herbarium-stored, lichenized, and other fungi. </w:t>
      </w:r>
      <w:r>
        <w:rPr>
          <w:i/>
        </w:rPr>
        <w:t>Plant Systematics and Evolution</w:t>
      </w:r>
      <w:r>
        <w:rPr/>
        <w:t xml:space="preserve"> 1999; </w:t>
      </w:r>
      <w:r>
        <w:rPr>
          <w:b/>
        </w:rPr>
        <w:t>216</w:t>
      </w:r>
      <w:r>
        <w:rPr/>
        <w:t xml:space="preserve">: 243–249. </w:t>
      </w:r>
      <w:bookmarkStart w:id="36" w:name="ref-cubero_dna_1999"/>
      <w:bookmarkEnd w:id="36"/>
    </w:p>
    <w:p>
      <w:pPr>
        <w:pStyle w:val="TextBody"/>
        <w:rPr/>
      </w:pPr>
      <w:r>
        <w:rPr/>
        <w:t xml:space="preserve">26. Wang Y, Tian RM, Gao ZM, Bougouffa S, Qian P-Y. Optimal Eukaryotic 18S and Universal 16S/18S Ribosomal RNA Primers and Their Application in a Study of Symbiosis. </w:t>
      </w:r>
      <w:r>
        <w:rPr>
          <w:i/>
        </w:rPr>
        <w:t>PLOS ONE</w:t>
      </w:r>
      <w:r>
        <w:rPr/>
        <w:t xml:space="preserve"> 2014; </w:t>
      </w:r>
      <w:r>
        <w:rPr>
          <w:b/>
        </w:rPr>
        <w:t>9</w:t>
      </w:r>
      <w:r>
        <w:rPr/>
        <w:t xml:space="preserve">: e90053. </w:t>
      </w:r>
      <w:bookmarkStart w:id="37" w:name="ref-wang_optimal_2014"/>
      <w:bookmarkEnd w:id="37"/>
    </w:p>
    <w:p>
      <w:pPr>
        <w:pStyle w:val="TextBody"/>
        <w:rPr/>
      </w:pPr>
      <w:r>
        <w:rPr/>
        <w:t xml:space="preserve">27. Meyer M, Kircher M. Illumina sequencing library preparation for highly multiplexed target capture and sequencing. </w:t>
      </w:r>
      <w:r>
        <w:rPr>
          <w:i/>
        </w:rPr>
        <w:t>Cold Spring Harbor Protocols</w:t>
      </w:r>
      <w:r>
        <w:rPr/>
        <w:t xml:space="preserve"> 2010; </w:t>
      </w:r>
      <w:r>
        <w:rPr>
          <w:b/>
        </w:rPr>
        <w:t>2010</w:t>
      </w:r>
      <w:r>
        <w:rPr/>
        <w:t xml:space="preserve">: pdb.prot5448. </w:t>
      </w:r>
      <w:bookmarkStart w:id="38" w:name="ref-meyer_illumina_2010"/>
      <w:bookmarkEnd w:id="38"/>
    </w:p>
    <w:p>
      <w:pPr>
        <w:pStyle w:val="TextBody"/>
        <w:rPr/>
      </w:pPr>
      <w:r>
        <w:rPr/>
        <w:t xml:space="preserve">28. Martin M. Cutadapt removes adapter sequences from high-throughput sequencing reads. </w:t>
      </w:r>
      <w:r>
        <w:rPr>
          <w:i/>
        </w:rPr>
        <w:t>EMBnetjournal</w:t>
      </w:r>
      <w:r>
        <w:rPr/>
        <w:t xml:space="preserve"> 2011; </w:t>
      </w:r>
      <w:r>
        <w:rPr>
          <w:b/>
        </w:rPr>
        <w:t>17</w:t>
      </w:r>
      <w:r>
        <w:rPr/>
        <w:t xml:space="preserve">: 10–12. </w:t>
      </w:r>
      <w:bookmarkStart w:id="39" w:name="ref-martin_cutadapt_2011"/>
      <w:bookmarkEnd w:id="39"/>
    </w:p>
    <w:p>
      <w:pPr>
        <w:pStyle w:val="TextBody"/>
        <w:rPr/>
      </w:pPr>
      <w:r>
        <w:rPr/>
        <w:t xml:space="preserve">29. Callahan BJ, McMurdie PJ, Rosen MJ, Han AW, Johnson AJA, Holmes SP. DADA2: High-resolution sample inference from Illumina amplicon data. </w:t>
      </w:r>
      <w:r>
        <w:rPr>
          <w:i/>
        </w:rPr>
        <w:t>Nature Methods</w:t>
      </w:r>
      <w:r>
        <w:rPr/>
        <w:t xml:space="preserve"> 2016; </w:t>
      </w:r>
      <w:r>
        <w:rPr>
          <w:b/>
        </w:rPr>
        <w:t>13</w:t>
      </w:r>
      <w:r>
        <w:rPr/>
        <w:t xml:space="preserve">: 581–583. </w:t>
      </w:r>
      <w:bookmarkStart w:id="40" w:name="ref-callahan_dada2_2016"/>
      <w:bookmarkEnd w:id="40"/>
    </w:p>
    <w:p>
      <w:pPr>
        <w:pStyle w:val="TextBody"/>
        <w:rPr/>
      </w:pPr>
      <w:r>
        <w:rPr/>
        <w:t xml:space="preserve">30. Murali A, Bhargava A, Wright ES. IDTAXA: A novel approach for accurate taxonomic classification of microbiome sequences. </w:t>
      </w:r>
      <w:r>
        <w:rPr>
          <w:i/>
        </w:rPr>
        <w:t>Microbiome</w:t>
      </w:r>
      <w:r>
        <w:rPr/>
        <w:t xml:space="preserve"> 2018; </w:t>
      </w:r>
      <w:r>
        <w:rPr>
          <w:b/>
        </w:rPr>
        <w:t>6</w:t>
      </w:r>
      <w:r>
        <w:rPr/>
        <w:t xml:space="preserve">: 140. </w:t>
      </w:r>
      <w:bookmarkStart w:id="41" w:name="ref-murali_idtaxa_2018"/>
      <w:bookmarkEnd w:id="41"/>
    </w:p>
    <w:p>
      <w:pPr>
        <w:pStyle w:val="TextBody"/>
        <w:rPr/>
      </w:pPr>
      <w:r>
        <w:rPr/>
        <w:t xml:space="preserve">31. Quast C, Pruesse E, Yilmaz P, Gerken J, Schweer T, Yarza P, et al. The SILVA ribosomal RNA gene database project: Improved data processing and web-based tools. </w:t>
      </w:r>
      <w:r>
        <w:rPr>
          <w:i/>
        </w:rPr>
        <w:t>Nucleic Acids Research</w:t>
      </w:r>
      <w:r>
        <w:rPr/>
        <w:t xml:space="preserve"> 2013; </w:t>
      </w:r>
      <w:r>
        <w:rPr>
          <w:b/>
        </w:rPr>
        <w:t>41</w:t>
      </w:r>
      <w:r>
        <w:rPr/>
        <w:t xml:space="preserve">: D590–D596. </w:t>
      </w:r>
      <w:bookmarkStart w:id="42" w:name="ref-quast_silva_2013"/>
      <w:bookmarkEnd w:id="42"/>
    </w:p>
    <w:p>
      <w:pPr>
        <w:pStyle w:val="TextBody"/>
        <w:rPr/>
      </w:pPr>
      <w:r>
        <w:rPr/>
        <w:t xml:space="preserve">32. Maaten L van der, Hinton G. Visualizing Data using t-SNE. </w:t>
      </w:r>
      <w:r>
        <w:rPr>
          <w:i/>
        </w:rPr>
        <w:t>Journal of Machine Learning Research</w:t>
      </w:r>
      <w:r>
        <w:rPr/>
        <w:t xml:space="preserve"> 2008; </w:t>
      </w:r>
      <w:r>
        <w:rPr>
          <w:b/>
        </w:rPr>
        <w:t>9</w:t>
      </w:r>
      <w:r>
        <w:rPr/>
        <w:t xml:space="preserve">: 2579–2605. </w:t>
      </w:r>
      <w:bookmarkStart w:id="43" w:name="ref-maaten_visualizing_2008"/>
      <w:bookmarkEnd w:id="43"/>
    </w:p>
    <w:p>
      <w:pPr>
        <w:pStyle w:val="TextBody"/>
        <w:rPr/>
      </w:pPr>
      <w:r>
        <w:rPr/>
        <w:t xml:space="preserve">33. Hahsler M, Piekenbrock M, Doran D. Dbscan: Fast Density-Based Clustering with R. </w:t>
      </w:r>
      <w:r>
        <w:rPr>
          <w:i/>
        </w:rPr>
        <w:t>Journal of Statistical Software</w:t>
      </w:r>
      <w:r>
        <w:rPr/>
        <w:t xml:space="preserve"> 2019; </w:t>
      </w:r>
      <w:r>
        <w:rPr>
          <w:b/>
        </w:rPr>
        <w:t>91</w:t>
      </w:r>
      <w:r>
        <w:rPr/>
        <w:t xml:space="preserve">. </w:t>
      </w:r>
      <w:bookmarkStart w:id="44" w:name="ref-hahsler_dbscan_2019"/>
      <w:bookmarkEnd w:id="44"/>
    </w:p>
    <w:p>
      <w:pPr>
        <w:pStyle w:val="TextBody"/>
        <w:rPr/>
      </w:pPr>
      <w:r>
        <w:rPr/>
        <w:t xml:space="preserve">34. Lozupone C, Knight R. UniFrac: A New Phylogenetic Method for Comparing Microbial Communities. </w:t>
      </w:r>
      <w:r>
        <w:rPr>
          <w:i/>
        </w:rPr>
        <w:t>Applied and Environmental Microbiology</w:t>
      </w:r>
      <w:r>
        <w:rPr/>
        <w:t xml:space="preserve"> 2005; </w:t>
      </w:r>
      <w:r>
        <w:rPr>
          <w:b/>
        </w:rPr>
        <w:t>71</w:t>
      </w:r>
      <w:r>
        <w:rPr/>
        <w:t xml:space="preserve">: 8228–8235. </w:t>
      </w:r>
      <w:bookmarkStart w:id="45" w:name="ref-lozupone_unifrac_2005"/>
      <w:bookmarkEnd w:id="45"/>
    </w:p>
    <w:p>
      <w:pPr>
        <w:pStyle w:val="TextBody"/>
        <w:rPr/>
      </w:pPr>
      <w:r>
        <w:rPr/>
        <w:t xml:space="preserve">35. Nguyen L-T, Schmidt HA, Haeseler A von, Minh BQ. IQ-TREE: A Fast and Effective Stochastic Algorithm for Estimating Maximum-Likelihood Phylogenies. </w:t>
      </w:r>
      <w:r>
        <w:rPr>
          <w:i/>
        </w:rPr>
        <w:t>Molecular Biology and Evolution</w:t>
      </w:r>
      <w:r>
        <w:rPr/>
        <w:t xml:space="preserve"> 2015; </w:t>
      </w:r>
      <w:r>
        <w:rPr>
          <w:b/>
        </w:rPr>
        <w:t>32</w:t>
      </w:r>
      <w:r>
        <w:rPr/>
        <w:t xml:space="preserve">: 268–274. </w:t>
      </w:r>
      <w:bookmarkStart w:id="46" w:name="ref-nguyen_iq-tree%25253A_2015"/>
      <w:bookmarkEnd w:id="46"/>
    </w:p>
    <w:p>
      <w:pPr>
        <w:pStyle w:val="TextBody"/>
        <w:rPr/>
      </w:pPr>
      <w:r>
        <w:rPr/>
        <w:t xml:space="preserve">36. Nozaki H, Onishi K, Morita E. Differences in Pyrenoid Morphology Are Correlated with Differences in the rbcL Genes of Members of the Chloromonas Lineage (Volvocales, Chlorophyceae). </w:t>
      </w:r>
      <w:r>
        <w:rPr>
          <w:i/>
        </w:rPr>
        <w:t>Journal of Molecular Evolution</w:t>
      </w:r>
      <w:r>
        <w:rPr/>
        <w:t xml:space="preserve"> 2002; </w:t>
      </w:r>
      <w:r>
        <w:rPr>
          <w:b/>
        </w:rPr>
        <w:t>55</w:t>
      </w:r>
      <w:r>
        <w:rPr/>
        <w:t xml:space="preserve">: 414–430. </w:t>
      </w:r>
      <w:bookmarkStart w:id="47" w:name="ref-nozaki_differences_2002"/>
      <w:bookmarkEnd w:id="47"/>
    </w:p>
    <w:p>
      <w:pPr>
        <w:pStyle w:val="TextBody"/>
        <w:rPr/>
      </w:pPr>
      <w:r>
        <w:rPr/>
        <w:t xml:space="preserve">37. Hall JD, Fu K, Lo C, Lewis LA, Karol KG. An assessment of proposed DNA barcodes in freshwater green algae. </w:t>
      </w:r>
      <w:r>
        <w:rPr>
          <w:i/>
        </w:rPr>
        <w:t>Cryptogamie, Algologie</w:t>
      </w:r>
      <w:r>
        <w:rPr/>
        <w:t xml:space="preserve"> 2010; </w:t>
      </w:r>
      <w:r>
        <w:rPr>
          <w:b/>
        </w:rPr>
        <w:t>31</w:t>
      </w:r>
      <w:r>
        <w:rPr/>
        <w:t xml:space="preserve">: 529–555. </w:t>
      </w:r>
      <w:bookmarkStart w:id="48" w:name="ref-hall_assessment_2010"/>
      <w:bookmarkEnd w:id="48"/>
    </w:p>
    <w:p>
      <w:pPr>
        <w:pStyle w:val="TextBody"/>
        <w:rPr/>
      </w:pPr>
      <w:r>
        <w:rPr/>
        <w:t xml:space="preserve">38. Stibal M, Elster J. Growth and morphology variation as a response to changing environmental factors in two Arctic species of Raphidonema (Trebouxiophyceae) from snow and soil. </w:t>
      </w:r>
      <w:r>
        <w:rPr>
          <w:i/>
        </w:rPr>
        <w:t>Polar Biology</w:t>
      </w:r>
      <w:r>
        <w:rPr/>
        <w:t xml:space="preserve"> 2005; </w:t>
      </w:r>
      <w:r>
        <w:rPr>
          <w:b/>
        </w:rPr>
        <w:t>28</w:t>
      </w:r>
      <w:r>
        <w:rPr/>
        <w:t xml:space="preserve">: 558–567. </w:t>
      </w:r>
    </w:p>
    <w:p>
      <w:pPr>
        <w:pStyle w:val="TextBody"/>
        <w:rPr/>
      </w:pPr>
      <w:r>
        <w:rPr/>
      </w:r>
    </w:p>
    <w:p>
      <w:pPr>
        <w:pStyle w:val="TextBody"/>
        <w:rPr/>
      </w:pPr>
      <w:r>
        <w:rPr/>
        <w:t xml:space="preserve">39. Tesson SVM, Skjøth CA, Šantl-Temkiv T, Löndahl J. Airborne Microalgae: Insights, Opportunities, and Challenges. </w:t>
      </w:r>
      <w:r>
        <w:rPr>
          <w:i/>
        </w:rPr>
        <w:t>Applied and Environmental Microbiology</w:t>
      </w:r>
      <w:r>
        <w:rPr/>
        <w:t xml:space="preserve"> 2016; </w:t>
      </w:r>
      <w:r>
        <w:rPr>
          <w:b/>
        </w:rPr>
        <w:t>82</w:t>
      </w:r>
      <w:r>
        <w:rPr/>
        <w:t xml:space="preserve">: 1978–1991. </w:t>
      </w:r>
    </w:p>
    <w:p>
      <w:pPr>
        <w:pStyle w:val="TextBody"/>
        <w:rPr/>
      </w:pPr>
      <w:r>
        <w:rPr/>
        <w:t xml:space="preserve">40. Bidigare RR, Ondrusek ME, Kennicutt MC, Iturriaga R, Harvey HR, Hoham RW, et al. Evidence a Photoprotective for Secondary Carotenoids of Snow Algae. </w:t>
      </w:r>
      <w:r>
        <w:rPr>
          <w:i/>
        </w:rPr>
        <w:t>Journal of Phycology</w:t>
      </w:r>
      <w:r>
        <w:rPr/>
        <w:t xml:space="preserve"> 1993; </w:t>
      </w:r>
      <w:r>
        <w:rPr>
          <w:b/>
        </w:rPr>
        <w:t>29</w:t>
      </w:r>
      <w:r>
        <w:rPr/>
        <w:t xml:space="preserve">: 427–434. </w:t>
      </w:r>
      <w:bookmarkStart w:id="49" w:name="refs"/>
      <w:bookmarkStart w:id="50" w:name="ref-bidigare_evidence_1993"/>
      <w:bookmarkEnd w:id="49"/>
      <w:bookmarkEnd w:id="50"/>
    </w:p>
    <w:p>
      <w:pPr>
        <w:pStyle w:val="TextBody"/>
        <w:rPr/>
      </w:pPr>
      <w:r>
        <w:rPr/>
      </w:r>
    </w:p>
    <w:p>
      <w:pPr>
        <w:pStyle w:val="TextBody"/>
        <w:rPr/>
      </w:pPr>
      <w:r>
        <w:rPr/>
      </w:r>
    </w:p>
    <w:p>
      <w:pPr>
        <w:pStyle w:val="TextBody"/>
        <w:rPr/>
      </w:pPr>
      <w:r>
        <w:rPr/>
      </w:r>
    </w:p>
    <w:p>
      <w:pPr>
        <w:pStyle w:val="TextBody"/>
        <w:rPr/>
      </w:pPr>
      <w:bookmarkStart w:id="51" w:name="pagebreak-3"/>
      <w:r>
        <w:rPr/>
        <w:t>pagebreak</w:t>
      </w:r>
      <w:bookmarkEnd w:id="51"/>
    </w:p>
    <w:p>
      <w:pPr>
        <w:pStyle w:val="Heading1"/>
        <w:rPr/>
      </w:pPr>
      <w:bookmarkStart w:id="52" w:name="figure-legends"/>
      <w:r>
        <w:rPr/>
        <w:t>Figure legends</w:t>
      </w:r>
      <w:bookmarkEnd w:id="52"/>
    </w:p>
    <w:p>
      <w:pPr>
        <w:pStyle w:val="FirstParagraph"/>
        <w:rPr/>
      </w:pPr>
      <w:r>
        <w:rPr>
          <w:b/>
        </w:rPr>
        <w:t>Figure 1.</w:t>
      </w:r>
      <w:r>
        <w:rPr/>
        <w:t xml:space="preserve"> Representative photographs of snow algae. A. Red snow bloom above treeline at sample site G1.1. B. Microphotograph of red snow containing </w:t>
      </w:r>
      <w:r>
        <w:rPr>
          <w:i/>
        </w:rPr>
        <w:t>Sanguina nivaloides</w:t>
      </w:r>
      <w:r>
        <w:rPr/>
        <w:t xml:space="preserve"> (Sn) and </w:t>
      </w:r>
      <w:r>
        <w:rPr>
          <w:i/>
        </w:rPr>
        <w:t>Chlainomonas rubra</w:t>
      </w:r>
      <w:r>
        <w:rPr/>
        <w:t xml:space="preserve"> (Cr) cell morphologies. All scale bars 30 </w:t>
      </w:r>
      <w:r>
        <w:rPr/>
      </w:r>
      <m:oMath xmlns:m="http://schemas.openxmlformats.org/officeDocument/2006/math">
        <m:r>
          <w:rPr>
            <w:rFonts w:ascii="Cambria Math" w:hAnsi="Cambria Math"/>
          </w:rPr>
          <m:t xml:space="preserve">μ</m:t>
        </m:r>
      </m:oMath>
      <w:r>
        <w:rPr/>
        <w:t xml:space="preserve">m, all microphotos taken using 63x objectives with DIC. C. Snow runnels in a forest clearing containing snow algae (inset). D. Microphotograph of orange snow from the surface of runnel containing </w:t>
      </w:r>
      <w:r>
        <w:rPr>
          <w:i/>
        </w:rPr>
        <w:t>Chloromonas krienitzii</w:t>
      </w:r>
      <w:r>
        <w:rPr/>
        <w:t xml:space="preserve"> (Ck) and </w:t>
      </w:r>
      <w:r>
        <w:rPr>
          <w:i/>
        </w:rPr>
        <w:t>Chloromonas cf. nivalis</w:t>
      </w:r>
      <w:r>
        <w:rPr/>
        <w:t xml:space="preserve"> (Cn). E. Bronze coloured snow algae blooms below conifer canopy. F. Microphotograph of bronze snow containing Chloromonas cf. brevispina* (Cb) and </w:t>
      </w:r>
      <w:r>
        <w:rPr>
          <w:i/>
        </w:rPr>
        <w:t>Chloromonas cf. nivalis</w:t>
      </w:r>
      <w:r>
        <w:rPr/>
        <w:t xml:space="preserve"> (Cn).</w:t>
      </w:r>
    </w:p>
    <w:p>
      <w:pPr>
        <w:pStyle w:val="TextBody"/>
        <w:ind w:hanging="0"/>
        <w:rPr/>
      </w:pPr>
      <w:r>
        <w:rPr>
          <w:b/>
        </w:rPr>
        <w:t>Figure 2.</w:t>
      </w:r>
      <w:r>
        <w:rPr/>
        <w:t xml:space="preserve"> Ordination plots of </w:t>
      </w:r>
      <w:r>
        <w:rPr>
          <w:i/>
        </w:rPr>
        <w:t>rbcL</w:t>
      </w:r>
      <w:r>
        <w:rPr/>
        <w:t xml:space="preserve"> ASV similarity. A. Multidimensional scaling (MDS) plot. Taxonomy (assigned by IDTaxa) indicated by color, and size of point is proportional to cumulative relative abundance. Dotted ellipses show OTU clusters. Stress = 0.13. B. t-Distributed Stochastic Neighbor Embedding (t-SNE) dimensionality reduction of snow algae </w:t>
      </w:r>
      <w:r>
        <w:rPr>
          <w:i/>
        </w:rPr>
        <w:t>rbcL</w:t>
      </w:r>
      <w:r>
        <w:rPr/>
        <w:t xml:space="preserve"> ASVs. Dotted lines indicate OTUs. Perplexity = 30.</w:t>
      </w:r>
    </w:p>
    <w:p>
      <w:pPr>
        <w:pStyle w:val="TextBody"/>
        <w:ind w:hanging="0"/>
        <w:rPr/>
      </w:pPr>
      <w:r>
        <w:rPr>
          <w:b/>
        </w:rPr>
        <w:t>Figure 3.</w:t>
      </w:r>
      <w:r>
        <w:rPr/>
        <w:t xml:space="preserve"> Stacked bar plots of snow algae relative abundance. Each sample is arranged on the y axis in order of elevation, with each compositional bar plot representing the (left to right) cell morphology, 18S, and </w:t>
      </w:r>
      <w:r>
        <w:rPr>
          <w:i/>
        </w:rPr>
        <w:t>rbcL</w:t>
      </w:r>
      <w:r>
        <w:rPr/>
        <w:t xml:space="preserve"> snow algae assemblages of the same sample. Colors below each bar plot indicate taxonomic categories. Morphospecies were identified by light microscopy, using similarity to published photographs as a guide. 18S OTUs are reference-based, while </w:t>
      </w:r>
      <w:r>
        <w:rPr>
          <w:i/>
        </w:rPr>
        <w:t>rbcL</w:t>
      </w:r>
      <w:r>
        <w:rPr/>
        <w:t xml:space="preserve"> OTUs were clustered </w:t>
      </w:r>
      <w:r>
        <w:rPr>
          <w:i/>
        </w:rPr>
        <w:t>de novo</w:t>
      </w:r>
      <w:r>
        <w:rPr/>
        <w:t>, and named using GenBank reference data.</w:t>
      </w:r>
    </w:p>
    <w:p>
      <w:pPr>
        <w:pStyle w:val="TextBody"/>
        <w:spacing w:before="180" w:after="180"/>
        <w:ind w:hanging="0"/>
        <w:rPr/>
      </w:pPr>
      <w:r>
        <w:rPr>
          <w:b/>
        </w:rPr>
        <w:t>Figure 4.</w:t>
      </w:r>
      <w:r>
        <w:rPr/>
        <w:t xml:space="preserve"> Non-metric multidimensional scaling (NMDS) showing </w:t>
      </w:r>
      <w:r>
        <w:rPr>
          <w:i/>
        </w:rPr>
        <w:t>rbcL</w:t>
      </w:r>
      <w:r>
        <w:rPr/>
        <w:t xml:space="preserve"> UniFrac distances between samples. Each point represents a sample, which is labelled by sample ID and elevation (color).</w:t>
      </w:r>
    </w:p>
    <w:sectPr>
      <w:footerReference w:type="default" r:id="rId4"/>
      <w:type w:val="nextPage"/>
      <w:pgSz w:w="12240" w:h="15840"/>
      <w:pgMar w:left="1800" w:right="1800" w:header="0" w:top="1440" w:footer="1440" w:bottom="2003" w:gutter="0"/>
      <w:lnNumType w:countBy="5" w:restart="continuous" w:distance="283"/>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Kurt Yakimovich" w:date="2020-01-10T08:47:00Z" w:initials="KY">
    <w:p>
      <w:r>
        <w:rPr>
          <w:rFonts w:ascii="Liberation Serif" w:hAnsi="Liberation Serif" w:eastAsia="DejaVu Sans" w:cs="DejaVu Sans"/>
          <w:lang w:val="en-US" w:eastAsia="en-US" w:bidi="en-US"/>
        </w:rPr>
        <w:t>Algal genera vary across elevation in alpine snow algal blooms</w:t>
      </w:r>
    </w:p>
  </w:comment>
  <w:comment w:id="1" w:author="Kurt Yakimovich" w:date="2020-01-10T08:57:00Z" w:initials="KY">
    <w:p>
      <w:r>
        <w:rPr>
          <w:rFonts w:ascii="Liberation Serif" w:hAnsi="Liberation Serif" w:eastAsia="DejaVu Sans" w:cs="DejaVu Sans"/>
          <w:lang w:val="en-US" w:eastAsia="en-US" w:bidi="en-US"/>
        </w:rPr>
        <w:t xml:space="preserve">Missing overall implications of study </w:t>
      </w:r>
    </w:p>
  </w:comment>
  <w:comment w:id="2" w:author="Kurt Yakimovich" w:date="2020-01-10T09:06:00Z" w:initials="KY">
    <w:p>
      <w:r>
        <w:rPr>
          <w:rFonts w:ascii="Liberation Serif" w:hAnsi="Liberation Serif" w:eastAsia="DejaVu Sans" w:cs="DejaVu Sans"/>
          <w:lang w:val="en-US" w:eastAsia="en-US" w:bidi="en-US"/>
        </w:rPr>
        <w:t xml:space="preserve">When submitting to a microbiology journal OTU is common enough you don’t have to spell it out. </w:t>
      </w:r>
    </w:p>
  </w:comment>
  <w:comment w:id="3" w:author="Kurt Yakimovich" w:date="2020-01-10T09:14:00Z" w:initials="KY">
    <w:p>
      <w:r>
        <w:rPr>
          <w:rFonts w:ascii="Liberation Serif" w:hAnsi="Liberation Serif" w:eastAsia="DejaVu Sans" w:cs="DejaVu Sans"/>
          <w:lang w:val="en-US" w:eastAsia="en-US" w:bidi="en-US"/>
        </w:rPr>
        <w:t xml:space="preserve">Something like this for a little more setup, a little more explanation of your motivation for collecting these particular data, and what you expected. I think it adds to the story arc of a scientific paper. Which is something I took away from my 806, was that the rigid observations-&gt;hypothesis/predictions-&gt;expected outcome make for a great way to setup a story arc in an intro. Then mirroring these predictions in the first paragraph of your discussion. </w:t>
      </w:r>
    </w:p>
  </w:comment>
  <w:comment w:id="4" w:author="Kurt Yakimovich" w:date="2020-01-10T10:27:00Z" w:initials="KY">
    <w:p>
      <w:r>
        <w:rPr>
          <w:rFonts w:ascii="Liberation Serif" w:hAnsi="Liberation Serif" w:eastAsia="DejaVu Sans" w:cs="DejaVu Sans"/>
          <w:lang w:val="en-US" w:eastAsia="en-US" w:bidi="en-US"/>
        </w:rPr>
        <w:t xml:space="preserve">Just flipped the sentence to get rid of the ambiguous “this”, but I don’t know if I quite nailed it… </w:t>
      </w:r>
    </w:p>
  </w:comment>
  <w:comment w:id="5" w:author="Kurt Yakimovich" w:date="2020-01-10T10:28:00Z" w:initials="KY">
    <w:p>
      <w:r>
        <w:rPr>
          <w:rFonts w:ascii="Liberation Serif" w:hAnsi="Liberation Serif" w:eastAsia="DejaVu Sans" w:cs="DejaVu Sans"/>
          <w:lang w:val="en-US" w:eastAsia="en-US" w:bidi="en-US"/>
        </w:rPr>
        <w:t xml:space="preserve">Colons will betray you, cause the average reader doesn’t get them outside of a list. If you really want them you can put them all back, but simplicity is best when it comes to punctuation imo, better flow. </w:t>
      </w:r>
    </w:p>
  </w:comment>
  <w:comment w:id="6" w:author="Kurt Yakimovich" w:date="2020-01-10T10:34:00Z" w:initials="KY">
    <w:p>
      <w:r>
        <w:rPr>
          <w:rFonts w:ascii="Liberation Serif" w:hAnsi="Liberation Serif" w:eastAsia="DejaVu Sans" w:cs="DejaVu Sans"/>
          <w:lang w:val="en-US" w:eastAsia="en-US" w:bidi="en-US"/>
        </w:rPr>
        <w:t xml:space="preserve">Widely distributed? </w:t>
      </w:r>
    </w:p>
  </w:comment>
  <w:comment w:id="7" w:author="Kurt Yakimovich" w:date="2020-01-10T10:35:00Z" w:initials="KY">
    <w:p>
      <w:r>
        <w:rPr>
          <w:rFonts w:ascii="Liberation Serif" w:hAnsi="Liberation Serif" w:eastAsia="DejaVu Sans" w:cs="DejaVu Sans"/>
          <w:lang w:val="en-US" w:eastAsia="en-US" w:bidi="en-US"/>
        </w:rPr>
        <w:t>Is it ok to just be saying “18S” and not “18S rDNA” ?</w:t>
      </w:r>
    </w:p>
  </w:comment>
  <w:comment w:id="8" w:author="Kurt Yakimovich" w:date="2020-01-10T10:40:00Z" w:initials="KY">
    <w:p>
      <w:r>
        <w:rPr>
          <w:rFonts w:ascii="Liberation Serif" w:hAnsi="Liberation Serif" w:eastAsia="DejaVu Sans" w:cs="DejaVu Sans"/>
          <w:lang w:val="en-US" w:eastAsia="en-US" w:bidi="en-US"/>
        </w:rPr>
        <w:t>I think having a “conclusion” heading is more than a stylistic choice, it’s a formal “here is the end of the story arc”, plus lots of people scan papers for the concluding statements.</w:t>
      </w:r>
    </w:p>
  </w:comment>
  <w:comment w:id="9" w:author="Kurt Yakimovich" w:date="2020-01-10T10:42:00Z" w:initials="KY">
    <w:p>
      <w:r>
        <w:rPr>
          <w:rFonts w:ascii="Liberation Serif" w:hAnsi="Liberation Serif" w:eastAsia="DejaVu Sans" w:cs="DejaVu Sans"/>
          <w:lang w:val="en-US" w:eastAsia="en-US" w:bidi="en-US"/>
        </w:rPr>
        <w:t xml:space="preserve">This needs to be beefed up. Some sort of statement about how this work impacts the field, more specifics about future directions. How this work could inform albedo work that you mention in your intro.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Helvetica">
    <w:altName w:val="Arial"/>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320" w:leader="none"/>
        <w:tab w:val="right" w:pos="8640" w:leader="none"/>
      </w:tabs>
      <w:spacing w:before="0" w:after="200"/>
      <w:jc w:val="center"/>
      <w:rPr/>
    </w:pPr>
    <w:r>
      <w:rPr/>
      <w:fldChar w:fldCharType="begin"/>
    </w:r>
    <w:r>
      <w:rPr/>
      <w:instrText> PAGE </w:instrText>
    </w:r>
    <w:r>
      <w:rPr/>
      <w:fldChar w:fldCharType="separate"/>
    </w:r>
    <w:r>
      <w:rPr/>
      <w:t>25</w:t>
    </w:r>
    <w:r>
      <w:rPr/>
      <w:fldChar w:fldCharType="end"/>
    </w:r>
  </w:p>
</w:ftr>
</file>

<file path=word/settings.xml><?xml version="1.0" encoding="utf-8"?>
<w:settings xmlns:w="http://schemas.openxmlformats.org/wordprocessingml/2006/main">
  <w:zoom w:percent="90"/>
  <w:trackRevisions/>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Helvetica" w:hAnsi="Helvetica" w:eastAsia="" w:cs="" w:cstheme="majorBidi" w:eastAsiaTheme="majorEastAsia"/>
      <w:b/>
      <w:bCs/>
      <w:color w:val="000000"/>
      <w:sz w:val="32"/>
      <w:szCs w:val="32"/>
    </w:rPr>
  </w:style>
  <w:style w:type="paragraph" w:styleId="Heading2">
    <w:name w:val="Heading 2"/>
    <w:basedOn w:val="Normal"/>
    <w:uiPriority w:val="9"/>
    <w:unhideWhenUsed/>
    <w:qFormat/>
    <w:pPr>
      <w:keepNext w:val="true"/>
      <w:keepLines/>
      <w:spacing w:before="200" w:after="0"/>
      <w:outlineLvl w:val="1"/>
    </w:pPr>
    <w:rPr>
      <w:rFonts w:ascii="Helvetica" w:hAnsi="Helvetica" w:eastAsia="" w:cs="" w:cstheme="majorBidi" w:eastAsiaTheme="majorEastAsia"/>
      <w:b/>
      <w:bCs/>
      <w:color w:val="000000"/>
    </w:rPr>
  </w:style>
  <w:style w:type="paragraph" w:styleId="Heading3">
    <w:name w:val="Heading 3"/>
    <w:basedOn w:val="Normal"/>
    <w:uiPriority w:val="9"/>
    <w:unhideWhenUsed/>
    <w:qFormat/>
    <w:pPr>
      <w:keepNext w:val="true"/>
      <w:keepLines/>
      <w:spacing w:before="200" w:after="0"/>
      <w:outlineLvl w:val="2"/>
    </w:pPr>
    <w:rPr>
      <w:rFonts w:ascii="Helvetica" w:hAnsi="Helvetica" w:eastAsia="" w:cs="" w:cstheme="majorBidi" w:eastAsiaTheme="majorEastAsia"/>
      <w:color w:val="000000"/>
    </w:rPr>
  </w:style>
  <w:style w:type="paragraph" w:styleId="Heading4">
    <w:name w:val="Heading 4"/>
    <w:basedOn w:val="Normal"/>
    <w:uiPriority w:val="9"/>
    <w:unhideWhenUsed/>
    <w:qFormat/>
    <w:pPr>
      <w:keepNext w:val="true"/>
      <w:keepLines/>
      <w:spacing w:before="200" w:after="0"/>
      <w:outlineLvl w:val="3"/>
    </w:pPr>
    <w:rPr>
      <w:rFonts w:ascii="Cambria" w:hAnsi="Cambria" w:eastAsia="" w:cs="" w:cstheme="majorBidi" w:eastAsiaTheme="majorEastAsia"/>
      <w:bCs/>
      <w:color w:val="000000"/>
    </w:rPr>
  </w:style>
  <w:style w:type="paragraph" w:styleId="Heading5">
    <w:name w:val="Heading 5"/>
    <w:basedOn w:val="Normal"/>
    <w:uiPriority w:val="9"/>
    <w:unhideWhenUsed/>
    <w:qFormat/>
    <w:pPr>
      <w:pageBreakBefore/>
      <w:widowControl w:val="false"/>
      <w:spacing w:lineRule="exact" w:line="28" w:before="200" w:after="0"/>
      <w:outlineLvl w:val="4"/>
    </w:pPr>
    <w:rPr>
      <w:rFonts w:ascii="Calibri" w:hAnsi="Calibri" w:eastAsia="" w:cs="" w:asciiTheme="majorHAnsi" w:cstheme="majorBidi" w:eastAsiaTheme="majorEastAsia" w:hAnsiTheme="majorHAnsi"/>
      <w:i/>
      <w:iCs/>
      <w:color w:val="FFFFFF"/>
      <w:sz w:val="12"/>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uiPriority w:val="9"/>
    <w:unhideWhenUsed/>
    <w:qFormat/>
    <w:pPr>
      <w:keepNext w:val="true"/>
      <w:keepLines/>
      <w:spacing w:before="200" w:after="0"/>
      <w:outlineLvl w:val="8"/>
    </w:pPr>
    <w:rPr>
      <w:rFonts w:ascii="Cambria" w:hAnsi="Cambria" w:eastAsia="" w:cs="" w:cstheme="majorBidi" w:eastAsiaTheme="majorEastAsia"/>
      <w:color w:val="000000"/>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customStyle="1">
    <w:name w:val="Footnote Characters"/>
    <w:basedOn w:val="CaptionChar"/>
    <w:qFormat/>
    <w:rPr>
      <w:vertAlign w:val="superscript"/>
    </w:rPr>
  </w:style>
  <w:style w:type="character" w:styleId="FootnoteAnchor" w:customStyle="1">
    <w:name w:val="Footnote Anchor"/>
    <w:rPr>
      <w:vertAlign w:val="superscript"/>
    </w:rPr>
  </w:style>
  <w:style w:type="character" w:styleId="InternetLink" w:customStyle="1">
    <w:name w:val="Internet Link"/>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ListLabel1" w:customStyle="1">
    <w:name w:val="ListLabel 1"/>
    <w:qFormat/>
    <w:rPr/>
  </w:style>
  <w:style w:type="character" w:styleId="ListLabel2" w:customStyle="1">
    <w:name w:val="ListLabel 2"/>
    <w:qFormat/>
    <w:rPr/>
  </w:style>
  <w:style w:type="character" w:styleId="ListLabel3" w:customStyle="1">
    <w:name w:val="ListLabel 3"/>
    <w:qFormat/>
    <w:rPr/>
  </w:style>
  <w:style w:type="character" w:styleId="LineNumbering" w:customStyle="1">
    <w:name w:val="Line Numbering"/>
    <w:rPr/>
  </w:style>
  <w:style w:type="character" w:styleId="ListLabel4" w:customStyle="1">
    <w:name w:val="ListLabel 4"/>
    <w:qFormat/>
    <w:rPr/>
  </w:style>
  <w:style w:type="character" w:styleId="ListLabel5" w:customStyle="1">
    <w:name w:val="ListLabel 5"/>
    <w:qFormat/>
    <w:rPr/>
  </w:style>
  <w:style w:type="character" w:styleId="ListLabel6" w:customStyle="1">
    <w:name w:val="ListLabel 6"/>
    <w:qFormat/>
    <w:rPr/>
  </w:style>
  <w:style w:type="character" w:styleId="ListLabel7" w:customStyle="1">
    <w:name w:val="ListLabel 7"/>
    <w:qFormat/>
    <w:rPr/>
  </w:style>
  <w:style w:type="character" w:styleId="ListLabel8" w:customStyle="1">
    <w:name w:val="ListLabel 8"/>
    <w:qFormat/>
    <w:rPr/>
  </w:style>
  <w:style w:type="character" w:styleId="ListLabel9" w:customStyle="1">
    <w:name w:val="ListLabel 9"/>
    <w:qFormat/>
    <w:rPr>
      <w:sz w:val="22"/>
      <w:szCs w:val="22"/>
    </w:rPr>
  </w:style>
  <w:style w:type="character" w:styleId="ListLabel10" w:customStyle="1">
    <w:name w:val="ListLabel 10"/>
    <w:qFormat/>
    <w:rPr/>
  </w:style>
  <w:style w:type="character" w:styleId="ListLabel11" w:customStyle="1">
    <w:name w:val="ListLabel 11"/>
    <w:qFormat/>
    <w:rPr/>
  </w:style>
  <w:style w:type="character" w:styleId="BalloonTextChar" w:customStyle="1">
    <w:name w:val="Balloon Text Char"/>
    <w:basedOn w:val="DefaultParagraphFont"/>
    <w:link w:val="BalloonText"/>
    <w:semiHidden/>
    <w:qFormat/>
    <w:rsid w:val="00101d88"/>
    <w:rPr>
      <w:rFonts w:ascii="Times New Roman" w:hAnsi="Times New Roman" w:cs="Times New Roman"/>
      <w:sz w:val="18"/>
      <w:szCs w:val="18"/>
    </w:rPr>
  </w:style>
  <w:style w:type="character" w:styleId="Linenumber">
    <w:name w:val="line number"/>
    <w:basedOn w:val="DefaultParagraphFont"/>
    <w:semiHidden/>
    <w:unhideWhenUsed/>
    <w:qFormat/>
    <w:rsid w:val="00101d88"/>
    <w:rPr/>
  </w:style>
  <w:style w:type="character" w:styleId="Annotationreference">
    <w:name w:val="annotation reference"/>
    <w:basedOn w:val="DefaultParagraphFont"/>
    <w:semiHidden/>
    <w:unhideWhenUsed/>
    <w:qFormat/>
    <w:rsid w:val="00101d88"/>
    <w:rPr>
      <w:sz w:val="16"/>
      <w:szCs w:val="16"/>
    </w:rPr>
  </w:style>
  <w:style w:type="character" w:styleId="CommentTextChar" w:customStyle="1">
    <w:name w:val="Comment Text Char"/>
    <w:basedOn w:val="DefaultParagraphFont"/>
    <w:link w:val="CommentText"/>
    <w:semiHidden/>
    <w:qFormat/>
    <w:rsid w:val="00101d88"/>
    <w:rPr>
      <w:szCs w:val="20"/>
    </w:rPr>
  </w:style>
  <w:style w:type="character" w:styleId="CommentSubjectChar" w:customStyle="1">
    <w:name w:val="Comment Subject Char"/>
    <w:basedOn w:val="CommentTextChar"/>
    <w:link w:val="CommentSubject"/>
    <w:semiHidden/>
    <w:qFormat/>
    <w:rsid w:val="00101d88"/>
    <w:rPr>
      <w:b/>
      <w:bCs/>
      <w:szCs w:val="20"/>
    </w:rPr>
  </w:style>
  <w:style w:type="character" w:styleId="ListLabel12">
    <w:name w:val="ListLabel 12"/>
    <w:qFormat/>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qFormat/>
    <w:pPr>
      <w:spacing w:lineRule="auto" w:line="480" w:before="180" w:after="180"/>
      <w:ind w:firstLine="420"/>
    </w:pPr>
    <w:rPr>
      <w:rFonts w:ascii="Times New Roman" w:hAnsi="Times New Roma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link w:val="CaptionChar"/>
    <w:qFormat/>
    <w:pPr>
      <w:spacing w:before="0" w:after="120"/>
    </w:pPr>
    <w:rPr>
      <w:i/>
    </w:rPr>
  </w:style>
  <w:style w:type="paragraph" w:styleId="FirstParagraph" w:customStyle="1">
    <w:name w:val="First Paragraph"/>
    <w:basedOn w:val="TextBody"/>
    <w:qFormat/>
    <w:pPr>
      <w:spacing w:before="237" w:after="237"/>
      <w:ind w:hanging="0"/>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765" w:after="525"/>
      <w:jc w:val="center"/>
    </w:pPr>
    <w:rPr>
      <w:rFonts w:ascii="Helvetica" w:hAnsi="Helvetica" w:eastAsia="" w:cs="" w:cstheme="majorBidi" w:eastAsiaTheme="majorEastAsia"/>
      <w:b/>
      <w:bCs/>
      <w:color w:val="000000"/>
      <w:sz w:val="36"/>
      <w:szCs w:val="36"/>
    </w:rPr>
  </w:style>
  <w:style w:type="paragraph" w:styleId="Subtitle">
    <w:name w:val="Subtitle"/>
    <w:basedOn w:val="Title"/>
    <w:qFormat/>
    <w:pPr>
      <w:spacing w:before="354" w:after="354"/>
    </w:pPr>
    <w:rPr>
      <w:sz w:val="28"/>
      <w:szCs w:val="28"/>
    </w:rPr>
  </w:style>
  <w:style w:type="paragraph" w:styleId="Author" w:customStyle="1">
    <w:name w:val="Author"/>
    <w:qFormat/>
    <w:pPr>
      <w:keepNext w:val="true"/>
      <w:keepLines/>
      <w:widowControl/>
      <w:bidi w:val="0"/>
      <w:spacing w:before="399" w:after="399"/>
      <w:jc w:val="center"/>
    </w:pPr>
    <w:rPr>
      <w:rFonts w:ascii="Helvetica" w:hAnsi="Helvetica" w:eastAsia="Cambria" w:cs="" w:cstheme="minorBidi" w:eastAsia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lineRule="auto" w:line="276" w:before="300" w:after="300"/>
    </w:pPr>
    <w:rPr>
      <w:rFonts w:ascii="Times New Roman" w:hAnsi="Times New Roman"/>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rFonts w:ascii="Helvetica" w:hAnsi="Helvetica"/>
      <w:i w:val="false"/>
    </w:rPr>
  </w:style>
  <w:style w:type="paragraph" w:styleId="Figure" w:customStyle="1">
    <w:name w:val="Figure"/>
    <w:basedOn w:val="Normal"/>
    <w:qFormat/>
    <w:pPr/>
    <w:rPr/>
  </w:style>
  <w:style w:type="paragraph" w:styleId="CaptionedFigure" w:customStyle="1">
    <w:name w:val="Captioned Figure"/>
    <w:basedOn w:val="Figure"/>
    <w:qFormat/>
    <w:pPr>
      <w:keepNext w:val="true"/>
    </w:pPr>
    <w:rPr>
      <w:rFonts w:ascii="Helvetica" w:hAnsi="Helvetica"/>
    </w:rPr>
  </w:style>
  <w:style w:type="paragraph" w:styleId="TOCHeading">
    <w:name w:val="TOC Heading"/>
    <w:basedOn w:val="Heading1"/>
    <w:uiPriority w:val="39"/>
    <w:unhideWhenUsed/>
    <w:qFormat/>
    <w:pPr>
      <w:spacing w:lineRule="auto" w:line="259" w:before="240" w:after="0"/>
    </w:pPr>
    <w:rPr>
      <w:rFonts w:ascii="Calibri" w:hAnsi="Calibri" w:asciiTheme="majorHAnsi" w:hAnsiTheme="majorHAnsi"/>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Footer">
    <w:name w:val="Footer"/>
    <w:basedOn w:val="Normal"/>
    <w:pPr>
      <w:suppressLineNumbers/>
      <w:tabs>
        <w:tab w:val="center" w:pos="4320" w:leader="none"/>
        <w:tab w:val="right" w:pos="8640" w:leader="none"/>
      </w:tabs>
      <w:jc w:val="center"/>
    </w:pPr>
    <w:rPr/>
  </w:style>
  <w:style w:type="paragraph" w:styleId="Header">
    <w:name w:val="Header"/>
    <w:basedOn w:val="Normal"/>
    <w:pPr>
      <w:suppressLineNumbers/>
      <w:tabs>
        <w:tab w:val="center" w:pos="4320" w:leader="none"/>
        <w:tab w:val="right" w:pos="8640" w:leader="none"/>
      </w:tabs>
    </w:pPr>
    <w:rPr/>
  </w:style>
  <w:style w:type="paragraph" w:styleId="HorizontalLine" w:customStyle="1">
    <w:name w:val="Horizontal Line"/>
    <w:basedOn w:val="Normal"/>
    <w:qFormat/>
    <w:pPr>
      <w:suppressLineNumbers/>
      <w:pBdr>
        <w:bottom w:val="double" w:sz="2" w:space="0" w:color="808080"/>
      </w:pBdr>
      <w:spacing w:before="0" w:after="283"/>
    </w:pPr>
    <w:rPr>
      <w:sz w:val="12"/>
      <w:szCs w:val="12"/>
    </w:rPr>
  </w:style>
  <w:style w:type="paragraph" w:styleId="TextBodyIndent">
    <w:name w:val="Body Text Indent"/>
    <w:basedOn w:val="TextBody"/>
    <w:qFormat/>
    <w:pPr>
      <w:ind w:firstLine="283"/>
    </w:pPr>
    <w:rPr/>
  </w:style>
  <w:style w:type="paragraph" w:styleId="BalloonText">
    <w:name w:val="Balloon Text"/>
    <w:basedOn w:val="Normal"/>
    <w:link w:val="BalloonTextChar"/>
    <w:semiHidden/>
    <w:unhideWhenUsed/>
    <w:qFormat/>
    <w:rsid w:val="00101d88"/>
    <w:pPr>
      <w:spacing w:before="0" w:after="0"/>
    </w:pPr>
    <w:rPr>
      <w:rFonts w:ascii="Times New Roman" w:hAnsi="Times New Roman" w:cs="Times New Roman"/>
      <w:sz w:val="18"/>
      <w:szCs w:val="18"/>
    </w:rPr>
  </w:style>
  <w:style w:type="paragraph" w:styleId="Annotationtext">
    <w:name w:val="annotation text"/>
    <w:basedOn w:val="Normal"/>
    <w:link w:val="CommentTextChar"/>
    <w:semiHidden/>
    <w:unhideWhenUsed/>
    <w:qFormat/>
    <w:rsid w:val="00101d88"/>
    <w:pPr/>
    <w:rPr>
      <w:sz w:val="20"/>
      <w:szCs w:val="20"/>
    </w:rPr>
  </w:style>
  <w:style w:type="paragraph" w:styleId="Annotationsubject">
    <w:name w:val="annotation subject"/>
    <w:basedOn w:val="Annotationtext"/>
    <w:link w:val="CommentSubjectChar"/>
    <w:semiHidden/>
    <w:unhideWhenUsed/>
    <w:qFormat/>
    <w:rsid w:val="00101d88"/>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urofinsgenomics.eu/en/ecom/tools/pcr-primer-design/" TargetMode="External"/><Relationship Id="rId3" Type="http://schemas.openxmlformats.org/officeDocument/2006/relationships/hyperlink" Target="https://github.com/cengstro/bc_snow_algae_amplicon" TargetMode="External"/><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25</Pages>
  <Words>4652</Words>
  <Characters>26294</Characters>
  <CharactersWithSpaces>30855</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2020-01-10T18:57:00Z</dcterms:created>
  <dc:creator>Casey B. Engstrom1, Kurt M. Yakimovich1, and Lynne M. Quarmby1</dc:creator>
  <dc:description/>
  <dc:language>en-CA</dc:language>
  <cp:lastModifiedBy>Kurt Yakimovich</cp:lastModifiedBy>
  <dcterms:modified xsi:type="dcterms:W3CDTF">2020-01-10T18:57:00Z</dcterms:modified>
  <cp:revision>2</cp:revision>
  <dc:subject/>
  <dc:title>Elevational trends of alpine snow algae assemblages in British Columbia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