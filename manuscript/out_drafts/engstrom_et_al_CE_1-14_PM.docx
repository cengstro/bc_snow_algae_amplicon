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VARIATION IN SNOW ALGAE BLOOMS WITH ELEVATION</w:t>
      </w:r>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r>
        <w:rPr/>
        <w:commentReference w:id="0"/>
      </w:r>
      <w:r>
        <w:rPr>
          <w:i/>
          <w:iCs/>
        </w:rPr>
        <w:t>:</w:t>
      </w:r>
    </w:p>
    <w:p>
      <w:pPr>
        <w:pStyle w:val="FirstParagraph"/>
        <w:suppressLineNumbers/>
        <w:spacing w:lineRule="auto" w:line="240" w:before="123" w:after="123"/>
        <w:rPr/>
      </w:pPr>
      <w:r>
        <w:rPr/>
        <w:t>Lynne Quarmby</w:t>
      </w:r>
    </w:p>
    <w:p>
      <w:pPr>
        <w:pStyle w:val="FirstParagraph"/>
        <w:suppressLineNumbers/>
        <w:spacing w:lineRule="auto" w:line="240" w:before="123" w:after="123"/>
        <w:rPr>
          <w:rStyle w:val="InternetLink"/>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w:t>
      </w:r>
      <w:ins w:id="0" w:author="Unknown Author" w:date="2020-01-14T21:32:30Z">
        <w:r>
          <w:rPr/>
          <w:t xml:space="preserve"> </w:t>
        </w:r>
      </w:ins>
      <w:del w:id="1" w:author="Unknown Author" w:date="2020-01-14T21:32:30Z">
        <w:r>
          <w:rPr/>
          <w:delText>.</w:delText>
        </w:r>
      </w:del>
      <w:r>
        <w:rPr/>
        <w:t>There was considerable variation between blooms, with high elevation sites containing distinct species assemblages from</w:t>
      </w:r>
      <w:del w:id="2" w:author="Unknown Author" w:date="2020-01-14T21:32:47Z">
        <w:r>
          <w:rPr/>
          <w:delText xml:space="preserve"> blooms in</w:delText>
        </w:r>
      </w:del>
      <w:r>
        <w:rPr/>
        <w:t xml:space="preserve"> forested sites. </w:t>
      </w:r>
      <w:commentRangeStart w:id="1"/>
      <w:r>
        <w:rPr/>
        <w:t>In contrast to previous work</w:t>
      </w:r>
      <w:ins w:id="3" w:author="Unknown Author" w:date="2020-01-14T21:35:24Z">
        <w:r>
          <w:rPr/>
        </w:r>
      </w:ins>
      <w:commentRangeEnd w:id="1"/>
      <w:r>
        <w:commentReference w:id="1"/>
      </w:r>
      <w:r>
        <w:rPr/>
        <w:t xml:space="preserve">, the snow algae genus </w:t>
      </w:r>
      <w:r>
        <w:rPr>
          <w:i/>
        </w:rPr>
        <w:t>Chlainomonas</w:t>
      </w:r>
      <w:r>
        <w:rPr/>
        <w:t xml:space="preserve"> was </w:t>
      </w:r>
      <w:del w:id="4" w:author="Unknown Author" w:date="2020-01-14T21:33:50Z">
        <w:r>
          <w:rPr/>
          <w:delText>abundant</w:delText>
        </w:r>
      </w:del>
      <w:ins w:id="5" w:author="Unknown Author" w:date="2020-01-14T21:34:00Z">
        <w:r>
          <w:rPr/>
          <w:t xml:space="preserve">abundant </w:t>
        </w:r>
      </w:ins>
      <w:del w:id="6" w:author="Unknown Author" w:date="2020-01-14T21:34:55Z">
        <w:r>
          <w:rPr/>
          <w:delText xml:space="preserve"> </w:delText>
        </w:r>
      </w:del>
      <w:r>
        <w:rPr/>
        <w:t xml:space="preserve">and widespread in snow algae blooms. Although we found few taxa using traditional 18S metabarcoding, the taxonomic resolution of </w:t>
      </w:r>
      <w:r>
        <w:rPr>
          <w:i/>
        </w:rPr>
        <w:t>rbcL</w:t>
      </w:r>
      <w:r>
        <w:rPr/>
        <w:t xml:space="preserve"> revealed substantial diversity, including OTUs that likely represent previously </w:t>
      </w:r>
      <w:commentRangeStart w:id="2"/>
      <w:r>
        <w:rPr/>
        <w:t>unidentified</w:t>
      </w:r>
      <w:ins w:id="7" w:author="Unknown Author" w:date="2020-01-14T21:35:48Z">
        <w:r>
          <w:rPr/>
        </w:r>
      </w:ins>
      <w:commentRangeEnd w:id="2"/>
      <w:r>
        <w:commentReference w:id="2"/>
      </w:r>
      <w:r>
        <w:rPr/>
        <w:t xml:space="preserve"> species of snow algae. These three cross-referenced datasets reveal that alpine snow algae blooms are more diverse than previously thought. </w:t>
      </w:r>
      <w:commentRangeStart w:id="3"/>
      <w:r>
        <w:rPr/>
        <w:t>Additionally</w:t>
      </w:r>
      <w:ins w:id="8" w:author="Unknown Author" w:date="2020-01-14T21:37:03Z">
        <w:r>
          <w:rPr/>
        </w:r>
      </w:ins>
      <w:commentRangeEnd w:id="3"/>
      <w:r>
        <w:commentReference w:id="3"/>
      </w:r>
      <w:r>
        <w:rPr/>
        <w:t>, the composition of blooms varies from site to site along an elevational gradient.</w:t>
      </w:r>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Snow algae blooms can be quite extensive: i</w:t>
      </w:r>
      <w:r>
        <w:rPr/>
        <w:commentReference w:id="4"/>
      </w:r>
      <w:r>
        <w:rPr/>
        <w:t>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 </w:t>
      </w:r>
      <w:r>
        <w:rPr/>
        <w:t>We do not know w</w:t>
      </w:r>
      <w:r>
        <w:rPr/>
        <w:t>hether the extent and duration of blooms are increasing with extended melt seasons due to global warming. Despite their potential importance in accelerating the consequences of global warming</w:t>
      </w:r>
      <w:del w:id="9" w:author="Unknown Author" w:date="2020-01-14T21:40:18Z">
        <w:r>
          <w:rPr/>
          <w:delText>, and the global prevalence of snow algae blooms</w:delText>
        </w:r>
      </w:del>
      <w:ins w:id="10" w:author="Unknown Author" w:date="2020-01-14T21:40:23Z">
        <w:r>
          <w:rPr/>
          <w:commentReference w:id="5"/>
        </w:r>
      </w:ins>
      <w:r>
        <w:rPr/>
        <w:t>, we are only beginning to identify the species involved.</w:t>
      </w:r>
    </w:p>
    <w:p>
      <w:pPr>
        <w:pStyle w:val="TextBody"/>
        <w:rPr/>
      </w:pPr>
      <w:r>
        <w:rPr/>
        <w:t xml:space="preserve">Microscopy reveals a diversity of cell morphologies in snow algae blooms, but different species can look nearly identical [11],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 xml:space="preserve">Green algae of class Chlorophyceae are predominant in many snow algae blooms, in particular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an as-yet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and </w:t>
      </w:r>
      <w:r>
        <w:rPr>
          <w:i/>
          <w:iCs/>
        </w:rPr>
        <w:t>rbcL</w:t>
      </w:r>
      <w:r>
        <w:rPr/>
        <w:t xml:space="preserve"> sequence shows that </w:t>
      </w:r>
      <w:r>
        <w:rPr>
          <w:i/>
          <w:iCs/>
        </w:rPr>
        <w:t>Chlainomonas</w:t>
      </w:r>
      <w:r>
        <w:rPr/>
        <w:t xml:space="preserve"> is closely related to </w:t>
      </w:r>
      <w:r>
        <w:rPr>
          <w:i/>
        </w:rPr>
        <w:t xml:space="preserve">Chloromonas, </w:t>
      </w:r>
      <w:r>
        <w:rPr/>
        <w:t>a</w:t>
      </w:r>
      <w:commentRangeStart w:id="6"/>
      <w:r>
        <w:rPr/>
        <w:t>lthough they have many distinctive traits</w:t>
      </w:r>
      <w:ins w:id="11" w:author="Unknown Author" w:date="2020-01-14T21:45:22Z">
        <w:r>
          <w:rPr/>
        </w:r>
      </w:ins>
      <w:commentRangeEnd w:id="6"/>
      <w:r>
        <w:commentReference w:id="6"/>
      </w:r>
      <w:r>
        <w:rPr/>
        <w:t>. While Chlorophyceaen snow algae predominate in many snow algae blooms, other classes of snow algae include Chrysophyceae found in Antarctica, the Alps, and Svalbard [24, 25], and Trebouxiophyceae found in green snow in Greenland [16].</w:t>
      </w:r>
    </w:p>
    <w:p>
      <w:pPr>
        <w:pStyle w:val="TextBody"/>
        <w:rPr/>
      </w:pPr>
      <w:del w:id="12" w:author="Unknown Author" w:date="2020-01-14T21:53:45Z">
        <w:r>
          <w:rPr/>
          <w:delText xml:space="preserve">While many species of snow algae have been described </w:delText>
        </w:r>
      </w:del>
      <w:del w:id="13" w:author="Unknown Author" w:date="2020-01-14T21:45:41Z">
        <w:r>
          <w:rPr/>
          <w:delText>using</w:delText>
        </w:r>
      </w:del>
      <w:del w:id="14" w:author="Unknown Author" w:date="2020-01-14T21:53:45Z">
        <w:r>
          <w:rPr/>
          <w:delText xml:space="preserve"> morphology and Sanger sequencing, less is known about the species composition of blooms</w:delText>
        </w:r>
      </w:del>
      <w:del w:id="15" w:author="Unknown Author" w:date="2020-01-14T21:53:45Z">
        <w:r>
          <w:rPr/>
          <w:commentReference w:id="7"/>
        </w:r>
      </w:del>
      <w:del w:id="16" w:author="Unknown Author" w:date="2020-01-14T21:53:45Z">
        <w:r>
          <w:rPr/>
          <w:delText xml:space="preserve">. Metabarcoding studies of snow algae to date have been limited by low sample size [15], and low taxonomic resolution [26]—being highly conserved, short 18S reads cannot distinguish between closely related species or genera. </w:delText>
        </w:r>
      </w:del>
      <w:ins w:id="17" w:author="Unknown Author" w:date="2020-01-14T21:48:10Z">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w:t>
        </w:r>
      </w:ins>
      <w:del w:id="18" w:author="Unknown Author" w:date="2020-01-14T21:55:41Z">
        <w:r>
          <w:rPr/>
          <w:delText xml:space="preserve">Other </w:delText>
        </w:r>
      </w:del>
      <w:del w:id="19" w:author="Unknown Author" w:date="2020-01-14T21:55:41Z">
        <w:r>
          <w:rPr/>
          <w:commentReference w:id="8"/>
        </w:r>
      </w:del>
      <w:del w:id="20" w:author="Unknown Author" w:date="2020-01-14T21:55:41Z">
        <w:r>
          <w:rPr/>
          <w:delText xml:space="preserve">metabarcoding studies have focused exclusively on polar red snow, and found species </w:delText>
        </w:r>
      </w:del>
      <w:ins w:id="21" w:author="Unknown Author" w:date="2020-01-14T21:55:41Z">
        <w:r>
          <w:rPr/>
          <w:t xml:space="preserve">OTU </w:t>
        </w:r>
      </w:ins>
      <w:r>
        <w:rPr/>
        <w:t>composition was similar between geographically distant sites</w:t>
      </w:r>
      <w:del w:id="22" w:author="Unknown Author" w:date="2020-01-14T21:55:49Z">
        <w:r>
          <w:rPr/>
          <w:delText>:</w:delText>
        </w:r>
      </w:del>
      <w:ins w:id="23" w:author="Unknown Author" w:date="2020-01-14T21:55:50Z">
        <w:r>
          <w:rPr/>
          <w:t xml:space="preserve"> </w:t>
        </w:r>
      </w:ins>
      <w:ins w:id="24" w:author="Unknown Author" w:date="2020-01-14T21:55:50Z">
        <w:r>
          <w:rPr/>
          <w:t>in a study of</w:t>
        </w:r>
      </w:ins>
      <w:r>
        <w:rPr/>
        <w:t xml:space="preserve"> 33 Arctic red snow samples</w:t>
      </w:r>
      <w:ins w:id="25" w:author="Unknown Author" w:date="2020-01-14T21:55:56Z">
        <w:r>
          <w:rPr/>
          <w:t>:</w:t>
        </w:r>
      </w:ins>
      <w:del w:id="26" w:author="Unknown Author" w:date="2020-01-14T21:55:57Z">
        <w:r>
          <w:rPr/>
          <w:delText xml:space="preserve"> were </w:delText>
        </w:r>
      </w:del>
      <w:ins w:id="27" w:author="Unknown Author" w:date="2020-01-14T21:55:58Z">
        <w:r>
          <w:rPr/>
          <w:t xml:space="preserve"> </w:t>
        </w:r>
      </w:ins>
      <w:r>
        <w:rPr/>
        <w:t xml:space="preserve">all </w:t>
      </w:r>
      <w:ins w:id="28" w:author="Unknown Author" w:date="2020-01-14T21:55:59Z">
        <w:r>
          <w:rPr/>
          <w:t xml:space="preserve">were </w:t>
        </w:r>
      </w:ins>
      <w:r>
        <w:rPr/>
        <w:t xml:space="preserve">dominated by “uncultured Chlamydomonadaceae 1 and 2” OTUs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w:t>
      </w:r>
      <w:ins w:id="29" w:author="Unknown Author" w:date="2020-01-14T21:56:25Z">
        <w:r>
          <w:rPr/>
          <w:t xml:space="preserve"> </w:t>
        </w:r>
      </w:ins>
      <w:ins w:id="30" w:author="Unknown Author" w:date="2020-01-14T21:56:25Z">
        <w:r>
          <w:rPr/>
          <w:t xml:space="preserve">Other studies using 18S metabarcoding were limited to </w:t>
        </w:r>
      </w:ins>
      <w:ins w:id="31" w:author="Unknown Author" w:date="2020-01-14T21:57:42Z">
        <w:r>
          <w:rPr/>
          <w:t xml:space="preserve">class level taxonomic assignments of algae </w:t>
        </w:r>
      </w:ins>
      <w:ins w:id="32" w:author="Unknown Author" w:date="2020-01-14T21:58:59Z">
        <w:r>
          <w:rPr/>
          <w:t>[26]—being highly conserved, short 18S reads cannot distinguish between closely related species or genera.</w:t>
        </w:r>
      </w:ins>
      <w:del w:id="33" w:author="Unknown Author" w:date="2020-01-14T21:54:23Z">
        <w:r>
          <w:rPr/>
          <w:delText xml:space="preserve"> </w:delText>
        </w:r>
      </w:del>
    </w:p>
    <w:p>
      <w:pPr>
        <w:pStyle w:val="TextBody"/>
        <w:rPr/>
      </w:pPr>
      <w:commentRangeStart w:id="9"/>
      <w:r>
        <w:rPr/>
        <w:t>Virtually nothing</w:t>
      </w:r>
      <w:ins w:id="34" w:author="Unknown Author" w:date="2020-01-14T21:46:59Z">
        <w:r>
          <w:rPr/>
        </w:r>
      </w:ins>
      <w:commentRangeEnd w:id="9"/>
      <w:r>
        <w:commentReference w:id="9"/>
      </w:r>
      <w:r>
        <w:rPr/>
        <w:t xml:space="preserve"> is known about the regional variation in species composition of snow algae blooms, particularly in alpine regions. </w:t>
      </w:r>
      <w:del w:id="35" w:author="Unknown Author" w:date="2020-01-14T21:39:23Z">
        <w:r>
          <w:rPr/>
          <w:delText>Given the diversity of snow algae species, we predicted that we would find different types of snow algae blooms caused by different species in different habitats</w:delText>
        </w:r>
      </w:del>
      <w:del w:id="36" w:author="Unknown Author" w:date="2020-01-14T21:39:23Z">
        <w:r>
          <w:rPr/>
          <w:commentReference w:id="10"/>
        </w:r>
      </w:del>
      <w:del w:id="37" w:author="Unknown Author" w:date="2020-01-14T21:39:23Z">
        <w:r>
          <w:rPr/>
          <w:delText xml:space="preserve">. </w:delText>
        </w:r>
      </w:del>
      <w:ins w:id="38" w:author="Unknown Author" w:date="2020-01-14T21:39:24Z">
        <w:r>
          <w:rPr/>
          <w:t xml:space="preserve">We set out to answer the following questions: what species of snow algae are found in our region? What patterns of co-occurrence are there between species? Which species are the most abundant? What elevational patterns, if any, might there be in species distribution? </w:t>
        </w:r>
      </w:ins>
      <w:r>
        <w:rPr/>
        <w:t xml:space="preserve">We compared snow algae species composition of 33 samples from the Coast Range of British Columbia using light microscopy and 18S and </w:t>
      </w:r>
      <w:r>
        <w:rPr>
          <w:i/>
        </w:rPr>
        <w:t>rbcL</w:t>
      </w:r>
      <w:r>
        <w:rPr/>
        <w:t xml:space="preserve"> metabarcoding. We found </w:t>
      </w:r>
      <w:r>
        <w:rPr>
          <w:i/>
        </w:rPr>
        <w:t>rbcL</w:t>
      </w:r>
      <w:r>
        <w:rPr/>
        <w:t xml:space="preserve"> (coding for the large subunit of Rubisco) to be an effective marker, targeting photosynthetic species with higher taxonomic resolution than 18S, revealing previously unknown diversity. By using three cross-referenced metrics, we were able to account for the biases inherent in morphology based identification and PCR based metabarcoding. We found snow algae bloom species composition was highly variable from site to site, and blooms were </w:t>
      </w:r>
      <w:commentRangeStart w:id="11"/>
      <w:r>
        <w:rPr/>
        <w:t>dominated</w:t>
      </w:r>
      <w:r>
        <w:rPr/>
      </w:r>
      <w:commentRangeEnd w:id="11"/>
      <w:r>
        <w:commentReference w:id="11"/>
      </w:r>
      <w:r>
        <w:rPr/>
        <w:t xml:space="preserve"> by different species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throughout the summer of 2018 from alpine and subalpine sites in the Coast Range near Vancouver, British Columbia, Canada (Supplementary Figure S1). We collected red, orange, and green snow samples from 13 different mountains from sites ranging from 880 to 2150 m above sea level (Supplementary Table S1). Over the summer, as snow melted at lower elevations ,we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r>
        <w:rPr/>
        <w:t xml:space="preserve">Within the 24 hours following collection we fixed microscopy aliquots in 2% gluteraldehyde, and observed the 100 cells </w:t>
      </w:r>
      <w:commentRangeStart w:id="12"/>
      <w:r>
        <w:rPr/>
        <w:t xml:space="preserve">closest to the center of the slide </w:t>
      </w:r>
      <w:r>
        <w:rPr/>
      </w:r>
      <w:commentRangeEnd w:id="12"/>
      <w:r>
        <w:commentReference w:id="12"/>
      </w:r>
      <w:r>
        <w:rPr/>
        <w:t xml:space="preserve">at 400x. </w:t>
      </w:r>
      <w:ins w:id="39" w:author="Unknown Author" w:date="2020-01-14T22:01:45Z">
        <w:r>
          <w:rPr/>
          <w:t xml:space="preserve">To avoid double counting, we </w:t>
        </w:r>
      </w:ins>
      <w:r>
        <w:rPr/>
        <w:t>We characterized morphological species composition in 122 samples using light microscopy</w:t>
      </w:r>
      <w:del w:id="40" w:author="Unknown Author" w:date="2020-01-14T22:03:26Z">
        <w:r>
          <w:rPr/>
          <w:delText xml:space="preserve"> </w:delText>
        </w:r>
      </w:del>
      <w:ins w:id="41" w:author="Unknown Author" w:date="2020-01-14T22:03:26Z">
        <w:r>
          <w:rPr/>
          <w:t xml:space="preserve">. </w:t>
        </w:r>
      </w:ins>
      <w:r>
        <w:rPr/>
        <w:t xml:space="preserve">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 the cells, we freeze-dried samples and mini-pestled 5-20 mg at room temperature to physically rupture cell walls before incubation in CTAB lysis buffer [27]. We extracted DNA in batches of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del w:id="42" w:author="Unknown Author" w:date="2020-01-14T22:04:46Z">
        <w:r>
          <w:rPr>
            <w:i/>
          </w:rPr>
          <w:delText>rbcL</w:delText>
        </w:r>
      </w:del>
      <w:ins w:id="43" w:author="Unknown Author" w:date="2020-01-14T22:04:48Z">
        <w:r>
          <w:rPr>
            <w:i w:val="false"/>
            <w:iCs w:val="false"/>
          </w:rPr>
          <w:t>This gene</w:t>
        </w:r>
      </w:ins>
      <w:del w:id="44" w:author="Unknown Author" w:date="2020-01-14T22:04:50Z">
        <w:r>
          <w:rPr>
            <w:i/>
            <w:iCs w:val="false"/>
          </w:rPr>
          <w:delText xml:space="preserve"> (</w:delText>
        </w:r>
      </w:del>
      <w:ins w:id="45" w:author="Unknown Author" w:date="2020-01-14T22:04:50Z">
        <w:r>
          <w:rPr>
            <w:i/>
            <w:iCs w:val="false"/>
          </w:rPr>
          <w:t xml:space="preserve">, </w:t>
        </w:r>
      </w:ins>
      <w:r>
        <w:rPr/>
        <w:t>coding for the large subunit of Rubisco</w:t>
      </w:r>
      <w:del w:id="46" w:author="Unknown Author" w:date="2020-01-14T22:04:55Z">
        <w:r>
          <w:rPr/>
          <w:delText xml:space="preserve">) </w:delText>
        </w:r>
      </w:del>
      <w:ins w:id="47" w:author="Unknown Author" w:date="2020-01-14T22:04:53Z">
        <w:r>
          <w:rPr/>
          <w:t xml:space="preserve">, </w:t>
        </w:r>
      </w:ins>
      <w:r>
        <w:rPr/>
        <w:t xml:space="preserve">is an established barcode marker gene for </w:t>
      </w:r>
      <w:del w:id="48" w:author="Unknown Author" w:date="2020-01-14T22:41:44Z">
        <w:r>
          <w:rPr/>
          <w:delText>microalgae</w:delText>
        </w:r>
      </w:del>
      <w:ins w:id="49" w:author="Unknown Author" w:date="2020-01-14T22:41:44Z">
        <w:r>
          <w:rPr/>
          <w:t>green algae</w:t>
        </w:r>
      </w:ins>
      <w:r>
        <w:rPr/>
        <w:t xml:space="preserve"> [40], </w:t>
      </w:r>
      <w:commentRangeStart w:id="13"/>
      <w:r>
        <w:rPr/>
        <w:t>and</w:t>
      </w:r>
      <w:del w:id="50" w:author="Unknown Author" w:date="2020-01-14T22:05:13Z">
        <w:r>
          <w:rPr/>
          <w:delText xml:space="preserve"> preliminary</w:delText>
        </w:r>
      </w:del>
      <w:r>
        <w:rPr/>
        <w:t xml:space="preserve"> </w:t>
      </w:r>
      <w:del w:id="51" w:author="Unknown Author" w:date="2020-01-14T22:05:33Z">
        <w:r>
          <w:rPr/>
          <w:delText>analysis</w:delText>
        </w:r>
      </w:del>
      <w:ins w:id="52" w:author="Unknown Author" w:date="2020-01-14T22:05:33Z">
        <w:r>
          <w:rPr/>
          <w:t>comparison</w:t>
        </w:r>
      </w:ins>
      <w:r>
        <w:rPr/>
        <w:t xml:space="preserve"> of GenBank sequences showed that this marker is more differentiated between snow algae species than 18S</w:t>
      </w:r>
      <w:ins w:id="53" w:author="Unknown Author" w:date="2020-01-14T22:05:51Z">
        <w:r>
          <w:rPr/>
        </w:r>
      </w:ins>
      <w:commentRangeEnd w:id="13"/>
      <w:r>
        <w:commentReference w:id="13"/>
      </w:r>
      <w:r>
        <w:rPr/>
        <w:t xml:space="preserve"> (Supplementary Figure S2). Our primers target a 400 bp section of </w:t>
      </w:r>
      <w:r>
        <w:rPr>
          <w:i/>
        </w:rPr>
        <w:t>rbcL</w:t>
      </w:r>
      <w:r>
        <w:rPr/>
        <w:t xml:space="preserve">, based on the consensus of 20 GenBank snow algae sequences (Supplementary Figure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Primer sequences are available in Supplementary Table S2.</w:t>
      </w:r>
    </w:p>
    <w:p>
      <w:pPr>
        <w:pStyle w:val="TextBody"/>
        <w:rPr/>
      </w:pPr>
      <w:r>
        <w:rPr/>
        <w:t xml:space="preserve">We constructed our 18S and </w:t>
      </w:r>
      <w:r>
        <w:rPr>
          <w:i/>
        </w:rPr>
        <w:t>rbcL</w:t>
      </w:r>
      <w:r>
        <w:rPr/>
        <w:t xml:space="preserve"> amplicon libraries using a standard two-step PCR approach [30] (detailed PCR conditions in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9" w:name="bioinformatic-processing"/>
      <w:r>
        <w:rPr/>
        <w:t>Bioinformatic processing</w:t>
      </w:r>
      <w:bookmarkEnd w:id="9"/>
    </w:p>
    <w:p>
      <w:pPr>
        <w:pStyle w:val="FirstParagraph"/>
        <w:rPr/>
      </w:pPr>
      <w:r>
        <w:rPr/>
        <w:t>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using GenBank snow algae sequences (scripts and databases available on github). Additionally, we classified 18S ASV taxonomy with SILVA [34].</w:t>
      </w:r>
    </w:p>
    <w:p>
      <w:pPr>
        <w:pStyle w:val="TextBody"/>
        <w:rPr/>
      </w:pPr>
      <w:r>
        <w:rPr/>
        <w:t xml:space="preserve">We clustered ASVs into OTUs using t-SNE [35] and DBSCAN [36]. To ensure t-SNE clusters were not an artifact of parameter selection, we ran t-SNE with different “perplexity” parameters and found the same clusters were generated from 10 to 50. To </w:t>
      </w:r>
      <w:del w:id="54" w:author="Unknown Author" w:date="2020-01-14T22:07:16Z">
        <w:r>
          <w:rPr/>
          <w:delText>cross-</w:delText>
        </w:r>
      </w:del>
      <w:r>
        <w:rPr/>
        <w:t>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Sanguina nivaloides</w:t>
      </w:r>
      <w:r>
        <w:rPr/>
        <w:t xml:space="preserve">. Cells resembling </w:t>
      </w:r>
      <w:r>
        <w:rPr>
          <w:i/>
        </w:rPr>
        <w:t>Chlainomonas rubra</w:t>
      </w:r>
      <w:r>
        <w:rPr/>
        <w:t xml:space="preserve"> were common in sites at all elevations,</w:t>
      </w:r>
      <w:del w:id="55" w:author="Unknown Author" w:date="2020-01-14T22:08:08Z">
        <w:r>
          <w:rPr/>
          <w:delText xml:space="preserve"> either</w:delText>
        </w:r>
      </w:del>
      <w:r>
        <w:rPr/>
        <w:t xml:space="preserve"> </w:t>
      </w:r>
      <w:ins w:id="56" w:author="Unknown Author" w:date="2020-01-14T22:08:16Z">
        <w:r>
          <w:rPr/>
          <w:t xml:space="preserve">as the dominant cell type </w:t>
        </w:r>
      </w:ins>
      <w:ins w:id="57" w:author="Unknown Author" w:date="2020-01-14T22:08:16Z">
        <w:r>
          <w:rPr/>
          <w:t xml:space="preserve">or </w:t>
        </w:r>
      </w:ins>
      <w:r>
        <w:rPr/>
        <w:t>mixed in with other species</w:t>
      </w:r>
      <w:del w:id="58" w:author="Unknown Author" w:date="2020-01-14T22:08:19Z">
        <w:r>
          <w:rPr/>
          <w:delText xml:space="preserve"> or as the dominant cell type</w:delText>
        </w:r>
      </w:del>
      <w:r>
        <w:rPr/>
        <w:t xml:space="preserve">. Below treeline, the dominant cells morphologies were classified as </w:t>
      </w:r>
      <w:r>
        <w:rPr>
          <w:i/>
          <w:iCs/>
        </w:rPr>
        <w:t>Chloromonas cf. brevispina,</w:t>
      </w:r>
      <w:r>
        <w:rPr/>
        <w:t xml:space="preserve"> </w:t>
      </w:r>
      <w:r>
        <w:rPr>
          <w:i/>
          <w:iCs/>
        </w:rPr>
        <w:t>Chloromonas cf. nivalis,</w:t>
      </w:r>
      <w:r>
        <w:rPr/>
        <w:t xml:space="preserve"> and green cells that we did not attempt to classify. </w:t>
      </w:r>
      <w:commentRangeStart w:id="14"/>
      <w:r>
        <w:rPr/>
        <w:t>We infrequently observed green or orange snow patches above treeline</w:t>
      </w:r>
      <w:del w:id="59" w:author="Unknown Author" w:date="2020-01-14T22:08:45Z">
        <w:r>
          <w:rPr/>
          <w:delText>, and</w:delText>
        </w:r>
      </w:del>
      <w:ins w:id="60" w:author="Unknown Author" w:date="2020-01-14T22:08:45Z">
        <w:r>
          <w:rPr/>
          <w:t>;</w:t>
        </w:r>
      </w:ins>
      <w:r>
        <w:rPr/>
        <w:t xml:space="preserve"> conversely</w:t>
      </w:r>
      <w:ins w:id="61" w:author="Unknown Author" w:date="2020-01-14T22:08:47Z">
        <w:r>
          <w:rPr/>
          <w:t>,</w:t>
        </w:r>
      </w:ins>
      <w:r>
        <w:rPr/>
        <w:t xml:space="preserve"> red snow was </w:t>
      </w:r>
      <w:del w:id="62" w:author="Unknown Author" w:date="2020-01-14T22:08:53Z">
        <w:r>
          <w:rPr/>
          <w:delText>uncommon</w:delText>
        </w:r>
      </w:del>
      <w:ins w:id="63" w:author="Unknown Author" w:date="2020-01-14T22:08:53Z">
        <w:r>
          <w:rPr/>
          <w:t>infrequent</w:t>
        </w:r>
      </w:ins>
      <w:r>
        <w:rPr/>
        <w:t xml:space="preserve"> in shaded forest sites.</w:t>
      </w:r>
      <w:ins w:id="64" w:author="Unknown Author" w:date="2020-01-14T22:09:13Z">
        <w:commentRangeEnd w:id="14"/>
        <w:r>
          <w:commentReference w:id="14"/>
        </w:r>
        <w:r>
          <w:rPr/>
        </w:r>
      </w:ins>
    </w:p>
    <w:p>
      <w:pPr>
        <w:pStyle w:val="TextBody"/>
        <w:rPr/>
      </w:pPr>
      <w:r>
        <w:rPr/>
        <w:t xml:space="preserve">Both 18S and </w:t>
      </w:r>
      <w:r>
        <w:rPr>
          <w:i/>
        </w:rPr>
        <w:t>rbcL</w:t>
      </w:r>
      <w:r>
        <w:rPr/>
        <w:t xml:space="preserve"> amplicon libraries were dominated by reads assigned to Chlorophyta (Figure 2). The 18S library assigned with SILVA contained 50 </w:t>
      </w:r>
      <w:ins w:id="65" w:author="Unknown Author" w:date="2020-01-14T22:10:21Z">
        <w:r>
          <w:rPr/>
          <w:t xml:space="preserve">ASVs assigned to </w:t>
        </w:r>
      </w:ins>
      <w:r>
        <w:rPr/>
        <w:t xml:space="preserve">Chlorophyceae, 11 Trebouxiophyceae, and 7 Chrysophyceae ASVs, while the </w:t>
      </w:r>
      <w:r>
        <w:rPr>
          <w:i/>
        </w:rPr>
        <w:t>rbcL</w:t>
      </w:r>
      <w:r>
        <w:rPr/>
        <w:t xml:space="preserve"> library contained 603 Chlorophyta and 41 Trebouxiophyceae ASVs. We were able to distinguish nine ASV clusters using </w:t>
      </w:r>
      <w:r>
        <w:rPr>
          <w:i/>
        </w:rPr>
        <w:t>rbcL</w:t>
      </w:r>
      <w:ins w:id="66" w:author="Unknown Author" w:date="2020-01-14T22:10:46Z">
        <w:r>
          <w:rPr>
            <w:i/>
          </w:rPr>
          <w:t>,</w:t>
        </w:r>
      </w:ins>
      <w:r>
        <w:rPr>
          <w:i/>
        </w:rPr>
        <w:t xml:space="preserve"> </w:t>
      </w:r>
      <w:r>
        <w:rPr/>
        <w:t xml:space="preserve">which we define here as our OTUs,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r>
        <w:rPr/>
        <w:t xml:space="preserve">, but did not closely match any known species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w:t>
      </w:r>
      <w:ins w:id="67" w:author="Unknown Author" w:date="2020-01-14T22:13:33Z">
        <w:r>
          <w:rPr/>
          <w:t xml:space="preserve"> </w:t>
        </w:r>
      </w:ins>
      <w:ins w:id="68" w:author="Unknown Author" w:date="2020-01-14T22:13:33Z">
        <w:r>
          <w:rPr/>
          <w:t xml:space="preserve">were genetically similar with low </w:t>
        </w:r>
      </w:ins>
      <w:ins w:id="69" w:author="Unknown Author" w:date="2020-01-14T22:13:33Z">
        <w:r>
          <w:rPr>
            <w:i/>
            <w:iCs/>
          </w:rPr>
          <w:t>rbcL</w:t>
        </w:r>
      </w:ins>
      <w:ins w:id="70" w:author="Unknown Author" w:date="2020-01-14T22:13:33Z">
        <w:r>
          <w:rPr/>
          <w:t xml:space="preserve"> UniFrac </w:t>
        </w:r>
      </w:ins>
      <w:del w:id="71" w:author="Unknown Author" w:date="2020-01-14T22:13:55Z">
        <w:r>
          <w:rPr/>
          <w:delText xml:space="preserve"> </w:delText>
        </w:r>
      </w:del>
      <w:ins w:id="72" w:author="Unknown Author" w:date="2020-01-14T22:13:56Z">
        <w:r>
          <w:rPr/>
          <w:t>distances</w:t>
        </w:r>
      </w:ins>
      <w:del w:id="73" w:author="Unknown Author" w:date="2020-01-14T22:14:26Z">
        <w:r>
          <w:rPr/>
          <w:delText xml:space="preserve">clustered together </w:delText>
        </w:r>
      </w:del>
      <w:del w:id="74" w:author="Unknown Author" w:date="2020-01-14T22:12:44Z">
        <w:r>
          <w:rPr/>
          <w:delText>in</w:delText>
        </w:r>
      </w:del>
      <w:del w:id="75" w:author="Unknown Author" w:date="2020-01-14T22:14:25Z">
        <w:r>
          <w:rPr/>
          <w:delText xml:space="preserve"> </w:delText>
        </w:r>
      </w:del>
      <w:del w:id="76" w:author="Unknown Author" w:date="2020-01-14T22:14:25Z">
        <w:r>
          <w:rPr>
            <w:i/>
          </w:rPr>
          <w:delText>rbcL</w:delText>
        </w:r>
      </w:del>
      <w:del w:id="77" w:author="Unknown Author" w:date="2020-01-14T22:14:25Z">
        <w:r>
          <w:rPr/>
          <w:delText xml:space="preserve"> UniFrac </w:delText>
        </w:r>
      </w:del>
      <w:ins w:id="78" w:author="Unknown Author" w:date="2020-01-14T22:14:26Z">
        <w:r>
          <w:rPr/>
          <w:t xml:space="preserve"> </w:t>
        </w:r>
      </w:ins>
      <w:r>
        <w:rPr/>
        <w:t>[38], distinct from most high elevation samples (Figure 3). We found the highest diversity in samples that were collected latest in the season. Although there was no statistically significant trend between Shannon diversity and date</w:t>
      </w:r>
      <w:ins w:id="79" w:author="Unknown Author" w:date="2020-01-14T22:14:53Z">
        <w:r>
          <w:rPr/>
          <w:t>,</w:t>
        </w:r>
      </w:ins>
      <w:r>
        <w:rPr/>
        <w:t xml:space="preserve"> there was a weak correlation between Faith’s </w:t>
      </w:r>
      <w:del w:id="80" w:author="Unknown Author" w:date="2020-01-14T22:14:59Z">
        <w:r>
          <w:rPr/>
          <w:delText>PD</w:delText>
        </w:r>
      </w:del>
      <w:ins w:id="81" w:author="Unknown Author" w:date="2020-01-14T22:15:00Z">
        <w:r>
          <w:rPr/>
          <w:t>phylogenetic diversity</w:t>
        </w:r>
      </w:ins>
      <w:r>
        <w:rPr/>
        <w:t xml:space="preserve"> and date (Pearson’s </w:t>
      </w:r>
      <w:r>
        <w:rPr>
          <w:i/>
        </w:rPr>
        <w:t>r</w:t>
      </w:r>
      <w:r>
        <w:rPr/>
        <w:t xml:space="preserve">=0.36, p=0.04) (Supplementary Figure S6). </w:t>
      </w:r>
      <w:r>
        <w:rPr>
          <w:i/>
        </w:rPr>
        <w:t>Sanguina</w:t>
      </w:r>
      <w:r>
        <w:rPr/>
        <w:t xml:space="preserve"> predominated sites above 1500 m, but was absent below this elevation (Figure 4). Additionally, high elevation samples contained one OTU of </w:t>
      </w:r>
      <w:r>
        <w:rPr>
          <w:i/>
        </w:rPr>
        <w:t>Chloromonas</w:t>
      </w:r>
      <w:r>
        <w:rPr/>
        <w:t xml:space="preserve"> that was absent from low 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We collected two green snow samples from above treeline (N1.5, G1.4), and both were dominated by </w:t>
      </w:r>
      <w:r>
        <w:rPr>
          <w:i/>
        </w:rPr>
        <w:t>Chloromonas.</w:t>
      </w:r>
      <w:r>
        <w:rPr/>
        <w:t xml:space="preserve"> </w:t>
      </w:r>
      <w:ins w:id="82" w:author="Unknown Author" w:date="2020-01-14T22:17:02Z">
        <w:r>
          <w:rPr/>
          <w:t xml:space="preserve">Across all elevations </w:t>
        </w:r>
      </w:ins>
      <w:r>
        <w:rPr>
          <w:i/>
        </w:rPr>
        <w:t>Chlainomonas</w:t>
      </w:r>
      <w:r>
        <w:rPr/>
        <w:t xml:space="preserve"> was </w:t>
      </w:r>
      <w:ins w:id="83" w:author="Unknown Author" w:date="2020-01-14T22:17:41Z">
        <w:r>
          <w:rPr/>
          <w:t>highly abundant, found in red snow samples in high relative abundance as well as along</w:t>
        </w:r>
      </w:ins>
      <w:ins w:id="84" w:author="Unknown Author" w:date="2020-01-14T22:18:00Z">
        <w:r>
          <w:rPr/>
          <w:t>side other genera as a secondary component</w:t>
        </w:r>
      </w:ins>
      <w:del w:id="85" w:author="Unknown Author" w:date="2020-01-14T22:18:13Z">
        <w:r>
          <w:rPr/>
          <w:delText xml:space="preserve">prevalent </w:delText>
        </w:r>
      </w:del>
      <w:del w:id="86" w:author="Unknown Author" w:date="2020-01-14T22:17:15Z">
        <w:r>
          <w:rPr/>
          <w:delText>across all elevations</w:delText>
        </w:r>
      </w:del>
      <w:del w:id="87" w:author="Unknown Author" w:date="2020-01-14T22:18:18Z">
        <w:r>
          <w:rPr/>
          <w:delText>, while</w:delText>
        </w:r>
      </w:del>
      <w:ins w:id="88" w:author="Unknown Author" w:date="2020-01-14T22:18:19Z">
        <w:r>
          <w:rPr/>
          <w:t>.</w:t>
        </w:r>
      </w:ins>
      <w:r>
        <w:rPr/>
        <w:t xml:space="preserve"> </w:t>
      </w:r>
      <w:r>
        <w:rPr>
          <w:i/>
        </w:rPr>
        <w:t>Chloromonas krienitzii</w:t>
      </w:r>
      <w:r>
        <w:rPr/>
        <w:t xml:space="preserve"> was predominant around 1200 m, in clearings or sparse trees.</w:t>
      </w:r>
    </w:p>
    <w:p>
      <w:pPr>
        <w:pStyle w:val="TextBody"/>
        <w:rPr/>
      </w:pPr>
      <w:r>
        <w:rPr/>
        <w:t xml:space="preserve">A green to orange transition occurred from May to June at one site dominated by </w:t>
      </w:r>
      <w:r>
        <w:rPr>
          <w:i/>
        </w:rPr>
        <w:t>Chloromonas krienitzii</w:t>
      </w:r>
      <w:r>
        <w:rPr/>
        <w:t xml:space="preserve">. In May we observed green snow hidden 2 to 5 cm below the snow surface of a runnel (sample S2.2), but on subsequent visits in June (samples 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r>
        <w:rPr/>
        <w:t xml:space="preserve">Snow algae blooms are a widespread and globally important phenomenon, yet until now the distinctions between snow algae blooms caused by different species were poorly defined. We present multiple data sets demonstrating elevational patterns in alpine snow algae bloom species composition.  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Chloromonas</w:t>
      </w:r>
      <w:r>
        <w:rPr/>
        <w:t xml:space="preserve"> and </w:t>
      </w:r>
      <w:r>
        <w:rPr>
          <w:i/>
        </w:rPr>
        <w:t>Chlainomonas</w:t>
      </w:r>
      <w:r>
        <w:rPr/>
        <w:t xml:space="preserve"> </w:t>
      </w:r>
      <w:r>
        <w:rPr>
          <w:i/>
        </w:rPr>
        <w:t>rbcL</w:t>
      </w:r>
      <w:r>
        <w:rPr/>
        <w:t xml:space="preserve"> that we did not detect using 18S, including many potentially novel OTUs. Although </w:t>
      </w:r>
      <w:r>
        <w:rPr>
          <w:i/>
          <w:iCs/>
        </w:rPr>
        <w:t xml:space="preserve">Chlainomonas </w:t>
      </w:r>
      <w:r>
        <w:rPr/>
        <w:t>was previously only reported from red snow overlying lakes [23]</w:t>
      </w:r>
      <w:del w:id="89" w:author="Unknown Author" w:date="2020-01-14T22:19:04Z">
        <w:r>
          <w:rPr/>
          <w:delText>,</w:delText>
        </w:r>
      </w:del>
      <w:r>
        <w:rPr/>
        <w:t xml:space="preserve"> we found it was widespread and abundant in a variety of alpine habitats.</w:t>
      </w:r>
    </w:p>
    <w:p>
      <w:pPr>
        <w:pStyle w:val="FirstParagraph"/>
        <w:rPr/>
      </w:pPr>
      <w:r>
        <w:rPr/>
      </w:r>
    </w:p>
    <w:p>
      <w:pPr>
        <w:pStyle w:val="TextBody"/>
        <w:jc w:val="left"/>
        <w:rPr/>
      </w:pPr>
      <w:r>
        <w:rPr/>
        <w:t xml:space="preserve">Our </w:t>
      </w:r>
      <w:r>
        <w:rPr>
          <w:i/>
        </w:rPr>
        <w:t>rbcL</w:t>
      </w:r>
      <w:r>
        <w:rPr/>
        <w:t xml:space="preserve"> data suggest </w:t>
      </w:r>
      <w:r>
        <w:rPr>
          <w:i/>
        </w:rPr>
        <w:t>Chlainomonas</w:t>
      </w:r>
      <w:r>
        <w:rPr/>
        <w:t xml:space="preserve"> may be more widely distributed than previously thought. </w:t>
      </w:r>
      <w:r>
        <w:rPr/>
        <w:commentReference w:id="15"/>
      </w:r>
      <w:r>
        <w:rPr/>
        <w:t xml:space="preserve">We did not find any evidence that </w:t>
      </w:r>
      <w:r>
        <w:rPr>
          <w:i/>
        </w:rPr>
        <w:t>Chlainomonas</w:t>
      </w:r>
      <w:r>
        <w:rPr/>
        <w:t xml:space="preserve"> was restricted to waterlogged snow overlying lakes, as previously reported [21,23]. Only one </w:t>
      </w:r>
      <w:r>
        <w:rPr>
          <w:i/>
        </w:rPr>
        <w:t>Chlainomonas</w:t>
      </w:r>
      <w:r>
        <w:rPr/>
        <w:t xml:space="preserve">-dominant sample was located in waterlogged snow at the edge of a melt pool (sample S8.11); the other </w:t>
      </w:r>
      <w:r>
        <w:rPr>
          <w:i/>
        </w:rPr>
        <w:t>Chlainomonas</w:t>
      </w:r>
      <w:r>
        <w:rPr/>
        <w:t xml:space="preserve"> dominant sample sites were not notably wetter than the surrounding snow nor located over frozen lakes. </w:t>
      </w:r>
      <w:ins w:id="90" w:author="Unknown Author" w:date="2020-01-14T22:21:45Z">
        <w:r>
          <w:rPr/>
          <w:t xml:space="preserve">In contrast to our findings, </w:t>
        </w:r>
      </w:ins>
      <w:ins w:id="91" w:author="Unknown Author" w:date="2020-01-14T22:20:10Z">
        <w:r>
          <w:rPr>
            <w:i/>
            <w:iCs/>
          </w:rPr>
          <w:t xml:space="preserve">Chlainomonas </w:t>
        </w:r>
      </w:ins>
      <w:ins w:id="92" w:author="Unknown Author" w:date="2020-01-14T22:20:10Z">
        <w:r>
          <w:rPr>
            <w:i w:val="false"/>
            <w:iCs w:val="false"/>
          </w:rPr>
          <w:t xml:space="preserve">was conspicuously absent in other 18S metabarcoding studies [8, 15, 24]. It is possible that </w:t>
        </w:r>
      </w:ins>
      <w:ins w:id="93" w:author="Unknown Author" w:date="2020-01-14T22:20:10Z">
        <w:r>
          <w:rPr>
            <w:i/>
            <w:iCs/>
          </w:rPr>
          <w:t>Chlainomonas</w:t>
        </w:r>
      </w:ins>
      <w:ins w:id="94" w:author="Unknown Author" w:date="2020-01-14T22:20:10Z">
        <w:r>
          <w:rPr>
            <w:i w:val="false"/>
            <w:iCs w:val="false"/>
          </w:rPr>
          <w:t xml:space="preserve"> was present in previous studies, but was not detected</w:t>
        </w:r>
      </w:ins>
      <w:del w:id="95" w:author="Unknown Author" w:date="2020-01-14T22:24:34Z">
        <w:r>
          <w:rPr>
            <w:i w:val="false"/>
            <w:iCs w:val="false"/>
          </w:rPr>
          <w:delText>W</w:delText>
        </w:r>
      </w:del>
      <w:ins w:id="96" w:author="Unknown Author" w:date="2020-01-14T22:25:29Z">
        <w:r>
          <w:rPr>
            <w:i w:val="false"/>
            <w:iCs w:val="false"/>
          </w:rPr>
          <w:t>;</w:t>
        </w:r>
      </w:ins>
      <w:ins w:id="97" w:author="Unknown Author" w:date="2020-01-14T22:24:34Z">
        <w:r>
          <w:rPr>
            <w:i w:val="false"/>
            <w:iCs w:val="false"/>
          </w:rPr>
          <w:t xml:space="preserve"> w</w:t>
        </w:r>
      </w:ins>
      <w:r>
        <w:rPr/>
        <w:t xml:space="preserve">e could not differentiate between </w:t>
      </w:r>
      <w:r>
        <w:rPr>
          <w:i/>
        </w:rPr>
        <w:t>Chlainomonas</w:t>
      </w:r>
      <w:r>
        <w:rPr/>
        <w:t xml:space="preserve"> and </w:t>
      </w:r>
      <w:r>
        <w:rPr>
          <w:i/>
        </w:rPr>
        <w:t>Chloromonas</w:t>
      </w:r>
      <w:r>
        <w:rPr/>
        <w:t xml:space="preserve"> in our 18S data set</w:t>
      </w:r>
      <w:del w:id="98" w:author="Unknown Author" w:date="2020-01-14T22:24:50Z">
        <w:r>
          <w:rPr/>
          <w:delText xml:space="preserve">, so the discrepancy in distribution could be </w:delText>
        </w:r>
      </w:del>
      <w:del w:id="99" w:author="Unknown Author" w:date="2020-01-14T22:19:59Z">
        <w:r>
          <w:rPr/>
          <w:delText>attributied</w:delText>
        </w:r>
      </w:del>
      <w:del w:id="100" w:author="Unknown Author" w:date="2020-01-14T22:24:49Z">
        <w:r>
          <w:rPr/>
          <w:delText xml:space="preserve"> to misassignment  in previous 18S metabarcoding</w:delText>
        </w:r>
      </w:del>
      <w:r>
        <w:rPr/>
        <w:commentReference w:id="16"/>
      </w:r>
      <w:r>
        <w:rPr/>
        <w:commentReference w:id="17"/>
      </w:r>
      <w:r>
        <w:rPr/>
        <w:t>.</w:t>
      </w:r>
      <w:ins w:id="101" w:author="Unknown Author" w:date="2020-01-14T22:25:43Z">
        <w:r>
          <w:rPr/>
          <w:t xml:space="preserve"> </w:t>
        </w:r>
      </w:ins>
      <w:del w:id="102" w:author="Unknown Author" w:date="2020-01-14T22:27:11Z">
        <w:r>
          <w:rPr/>
          <w:delText xml:space="preserve"> </w:delText>
        </w:r>
      </w:del>
      <w:r>
        <w:rPr/>
        <w:t xml:space="preserve">Interestingly, </w:t>
      </w:r>
      <w:ins w:id="103" w:author="Unknown Author" w:date="2020-01-14T22:27:21Z">
        <w:r>
          <w:rPr/>
          <w:t xml:space="preserve">we may have had the opposite problem in our </w:t>
        </w:r>
      </w:ins>
      <w:ins w:id="104" w:author="Unknown Author" w:date="2020-01-14T22:27:21Z">
        <w:r>
          <w:rPr>
            <w:i/>
            <w:iCs/>
          </w:rPr>
          <w:t xml:space="preserve">rbcL </w:t>
        </w:r>
      </w:ins>
      <w:ins w:id="105" w:author="Unknown Author" w:date="2020-01-14T22:27:21Z">
        <w:r>
          <w:rPr>
            <w:i w:val="false"/>
            <w:iCs w:val="false"/>
          </w:rPr>
          <w:t xml:space="preserve">dataset: </w:t>
        </w:r>
      </w:ins>
      <w:r>
        <w:rPr>
          <w:i/>
        </w:rPr>
        <w:t>Chlainomonas</w:t>
      </w:r>
      <w:r>
        <w:rPr/>
        <w:t xml:space="preserve"> was </w:t>
      </w:r>
      <w:del w:id="106" w:author="Unknown Author" w:date="2020-01-14T22:27:48Z">
        <w:r>
          <w:rPr/>
          <w:delText>in</w:delText>
        </w:r>
      </w:del>
      <w:ins w:id="107" w:author="Unknown Author" w:date="2020-01-14T22:27:48Z">
        <w:r>
          <w:rPr/>
          <w:t>consistantly</w:t>
        </w:r>
      </w:ins>
      <w:r>
        <w:rPr/>
        <w:t xml:space="preserve">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plastid genome.</w:t>
      </w:r>
    </w:p>
    <w:p>
      <w:pPr>
        <w:pStyle w:val="TextBody"/>
        <w:rPr/>
      </w:pPr>
      <w:r>
        <w:rPr/>
        <w:t xml:space="preserve">Our findings highlight the remaining unexplored diversity in the snow algae microbiome. Several </w:t>
      </w:r>
      <w:r>
        <w:rPr>
          <w:i/>
        </w:rPr>
        <w:t>rbcL</w:t>
      </w:r>
      <w:r>
        <w:rPr/>
        <w:t xml:space="preserve"> OTUs did not closely match any GenBank nucleotide archive sequences, </w:t>
      </w:r>
      <w:del w:id="108" w:author="Unknown Author" w:date="2020-01-14T22:33:21Z">
        <w:r>
          <w:rPr/>
          <w:delText>such</w:delText>
        </w:r>
      </w:del>
      <w:ins w:id="109" w:author="Unknown Author" w:date="2020-01-14T22:33:21Z">
        <w:r>
          <w:rPr/>
          <w:t>most notabl</w:t>
        </w:r>
      </w:ins>
      <w:del w:id="110" w:author="Unknown Author" w:date="2020-01-14T22:33:24Z">
        <w:r>
          <w:rPr/>
          <w:delText xml:space="preserve"> as </w:delText>
        </w:r>
      </w:del>
      <w:ins w:id="111" w:author="Unknown Author" w:date="2020-01-14T22:33:24Z">
        <w:r>
          <w:rPr/>
          <w:t xml:space="preserve">y </w:t>
        </w:r>
      </w:ins>
      <w:r>
        <w:rPr/>
        <w:t xml:space="preserve">OTU “E” (Figure 2). </w:t>
      </w:r>
      <w:del w:id="112" w:author="Unknown Author" w:date="2020-01-14T22:28:54Z">
        <w:r>
          <w:rPr/>
          <w:delText>While</w:delText>
        </w:r>
      </w:del>
      <w:ins w:id="113" w:author="Unknown Author" w:date="2020-01-14T22:28:54Z">
        <w:r>
          <w:rPr/>
          <w:t>Given the high genetic distan</w:t>
        </w:r>
      </w:ins>
      <w:ins w:id="114" w:author="Unknown Author" w:date="2020-01-14T22:29:00Z">
        <w:r>
          <w:rPr/>
          <w:t>ce between</w:t>
        </w:r>
      </w:ins>
      <w:r>
        <w:rPr/>
        <w:t xml:space="preserve"> this OTU </w:t>
      </w:r>
      <w:ins w:id="115" w:author="Unknown Author" w:date="2020-01-14T22:29:04Z">
        <w:r>
          <w:rPr/>
          <w:t xml:space="preserve">and other ASVs, we would expect to see a corresponding distinct OTU in 18S, but no 18S </w:t>
        </w:r>
      </w:ins>
      <w:ins w:id="116" w:author="Unknown Author" w:date="2020-01-14T22:30:13Z">
        <w:r>
          <w:rPr/>
          <w:t xml:space="preserve">ASVs or taxa correlated with OTU “E”. </w:t>
        </w:r>
      </w:ins>
      <w:del w:id="117" w:author="Unknown Author" w:date="2020-01-14T22:30:58Z">
        <w:r>
          <w:rPr/>
          <w:delText xml:space="preserve">was distinct in our </w:delText>
        </w:r>
      </w:del>
      <w:del w:id="118" w:author="Unknown Author" w:date="2020-01-14T22:30:58Z">
        <w:r>
          <w:rPr>
            <w:i/>
          </w:rPr>
          <w:delText>rbcL</w:delText>
        </w:r>
      </w:del>
      <w:del w:id="119" w:author="Unknown Author" w:date="2020-01-14T22:30:58Z">
        <w:r>
          <w:rPr/>
          <w:delText xml:space="preserve"> data, it did not correlate with any categories</w:delText>
        </w:r>
      </w:del>
      <w:del w:id="120" w:author="Unknown Author" w:date="2020-01-14T22:30:58Z">
        <w:r>
          <w:rPr/>
          <w:commentReference w:id="18"/>
        </w:r>
      </w:del>
      <w:del w:id="121" w:author="Unknown Author" w:date="2020-01-14T22:30:58Z">
        <w:r>
          <w:rPr/>
          <w:commentReference w:id="19"/>
        </w:r>
      </w:del>
      <w:del w:id="122" w:author="Unknown Author" w:date="2020-01-14T22:30:58Z">
        <w:r>
          <w:rPr/>
          <w:delText xml:space="preserve"> cell count data.</w:delText>
        </w:r>
      </w:del>
      <w:ins w:id="123" w:author="Unknown Author" w:date="2020-01-14T22:31:14Z">
        <w:r>
          <w:rPr/>
          <w:t xml:space="preserve">One possibility is that it was lumped in with </w:t>
        </w:r>
      </w:ins>
      <w:ins w:id="124" w:author="Unknown Author" w:date="2020-01-14T22:31:14Z">
        <w:r>
          <w:rPr>
            <w:i/>
            <w:iCs/>
          </w:rPr>
          <w:t>Chloromonas</w:t>
        </w:r>
      </w:ins>
      <w:ins w:id="125" w:author="Unknown Author" w:date="2020-01-14T22:31:14Z">
        <w:r>
          <w:rPr/>
          <w:t xml:space="preserve">, </w:t>
        </w:r>
      </w:ins>
      <w:del w:id="126" w:author="Unknown Author" w:date="2020-01-14T22:32:08Z">
        <w:r>
          <w:rPr/>
          <w:delText xml:space="preserve"> </w:delText>
        </w:r>
      </w:del>
      <w:ins w:id="127" w:author="Unknown Author" w:date="2020-01-14T22:32:09Z">
        <w:r>
          <w:rPr/>
          <w:t xml:space="preserve">given that this genus was a top BLAST match, potentially the </w:t>
        </w:r>
      </w:ins>
      <w:ins w:id="128" w:author="Unknown Author" w:date="2020-01-14T22:32:09Z">
        <w:r>
          <w:rPr>
            <w:i/>
            <w:iCs/>
          </w:rPr>
          <w:t xml:space="preserve">rbcL </w:t>
        </w:r>
      </w:ins>
      <w:ins w:id="129" w:author="Unknown Author" w:date="2020-01-14T22:32:09Z">
        <w:r>
          <w:rPr>
            <w:i w:val="false"/>
            <w:iCs w:val="false"/>
          </w:rPr>
          <w:t xml:space="preserve">is highly divergent relative to 18S. </w:t>
        </w:r>
      </w:ins>
      <w:ins w:id="130" w:author="Unknown Author" w:date="2020-01-14T22:33:43Z">
        <w:r>
          <w:rPr>
            <w:i w:val="false"/>
            <w:iCs w:val="false"/>
          </w:rPr>
          <w:t xml:space="preserve">Other </w:t>
        </w:r>
      </w:ins>
      <w:r>
        <w:rPr/>
        <w:t>OTUs</w:t>
      </w:r>
      <w:del w:id="131" w:author="Unknown Author" w:date="2020-01-14T22:33:57Z">
        <w:r>
          <w:rPr/>
          <w:delText xml:space="preserve"> “D” and “F”</w:delText>
        </w:r>
      </w:del>
      <w:ins w:id="132" w:author="Unknown Author" w:date="2020-01-14T22:34:01Z">
        <w:r>
          <w:rPr/>
          <w:t xml:space="preserve"> </w:t>
        </w:r>
      </w:ins>
      <w:ins w:id="133" w:author="Unknown Author" w:date="2020-01-14T22:34:01Z">
        <w:r>
          <w:rPr/>
          <w:t>dominated by ASVs not assigned to species</w:t>
        </w:r>
      </w:ins>
      <w:r>
        <w:rPr/>
        <w:t xml:space="preserve"> were closely related to </w:t>
      </w:r>
      <w:r>
        <w:rPr>
          <w:i/>
        </w:rPr>
        <w:t>Chloromonas</w:t>
      </w:r>
      <w:r>
        <w:rPr/>
        <w:t xml:space="preserve">, </w:t>
      </w:r>
      <w:del w:id="134" w:author="Unknown Author" w:date="2020-01-14T22:34:33Z">
        <w:r>
          <w:rPr/>
          <w:delText xml:space="preserve">but they contained few ASVs that were assigned to genus, </w:delText>
        </w:r>
      </w:del>
      <w:r>
        <w:rPr/>
        <w:t>possibly representing novel species</w:t>
      </w:r>
      <w:del w:id="135" w:author="Unknown Author" w:date="2020-01-14T22:34:22Z">
        <w:r>
          <w:rPr/>
          <w:commentReference w:id="20"/>
        </w:r>
      </w:del>
      <w:ins w:id="136" w:author="Unknown Author" w:date="2020-01-14T22:34:22Z">
        <w:r>
          <w:rPr/>
          <w:t xml:space="preserve"> </w:t>
        </w:r>
      </w:ins>
      <w:ins w:id="137" w:author="Unknown Author" w:date="2020-01-14T22:34:22Z">
        <w:r>
          <w:rPr/>
          <w:t>of this genus</w:t>
        </w:r>
      </w:ins>
      <w:ins w:id="138" w:author="Unknown Author" w:date="2020-01-14T22:34:22Z">
        <w:r>
          <w:rPr/>
          <w:t xml:space="preserve"> </w:t>
        </w:r>
      </w:ins>
      <w:ins w:id="139" w:author="Unknown Author" w:date="2020-01-14T22:34:22Z">
        <w:r>
          <w:rPr/>
          <w:t>(Figure 2)</w:t>
        </w:r>
      </w:ins>
      <w:r>
        <w:rPr/>
        <w:commentReference w:id="21"/>
      </w:r>
      <w:r>
        <w:rPr/>
        <w:t xml:space="preserve">. </w:t>
      </w:r>
      <w:del w:id="140" w:author="Unknown Author" w:date="2020-01-14T22:35:07Z">
        <w:r>
          <w:rPr/>
          <w:delText>There were no discernible clusters within t</w:delText>
        </w:r>
      </w:del>
      <w:ins w:id="141" w:author="Unknown Author" w:date="2020-01-14T22:35:07Z">
        <w:r>
          <w:rPr/>
          <w:t>T</w:t>
        </w:r>
      </w:ins>
      <w:r>
        <w:rPr/>
        <w:t xml:space="preserve">he majority of </w:t>
      </w:r>
      <w:r>
        <w:rPr>
          <w:i/>
        </w:rPr>
        <w:t xml:space="preserve">Chloromonas </w:t>
      </w:r>
      <w:del w:id="142" w:author="Unknown Author" w:date="2020-01-14T22:35:09Z">
        <w:r>
          <w:rPr>
            <w:i/>
          </w:rPr>
          <w:delText>OTUs</w:delText>
        </w:r>
      </w:del>
      <w:ins w:id="143" w:author="Unknown Author" w:date="2020-01-14T22:35:09Z">
        <w:r>
          <w:rPr>
            <w:i w:val="false"/>
            <w:iCs w:val="false"/>
          </w:rPr>
          <w:t>ASVs did not form distinct clusters</w:t>
        </w:r>
      </w:ins>
      <w:r>
        <w:rPr/>
        <w:t xml:space="preserve">, </w:t>
      </w:r>
      <w:commentRangeStart w:id="22"/>
      <w:r>
        <w:rPr/>
        <w:t xml:space="preserve">perhaps due </w:t>
      </w:r>
      <w:del w:id="144" w:author="Unknown Author" w:date="2020-01-14T22:37:51Z">
        <w:r>
          <w:rPr/>
          <w:delText xml:space="preserve">to overlap </w:delText>
        </w:r>
      </w:del>
      <w:del w:id="145" w:author="Unknown Author" w:date="2020-01-14T22:35:37Z">
        <w:r>
          <w:rPr/>
          <w:delText>in the levels of interspecific and intraspecific variation</w:delText>
        </w:r>
      </w:del>
      <w:ins w:id="146" w:author="Unknown Author" w:date="2020-01-14T22:45:54Z">
        <w:r>
          <w:rPr/>
          <w:t xml:space="preserve">to </w:t>
        </w:r>
      </w:ins>
      <w:ins w:id="147" w:author="Unknown Author" w:date="2020-01-14T22:45:54Z">
        <w:r>
          <w:rPr>
            <w:rFonts w:eastAsia="Cambria" w:cs="DejaVu Sans"/>
            <w:i w:val="false"/>
            <w:iCs w:val="false"/>
            <w:color w:val="auto"/>
            <w:kern w:val="0"/>
            <w:sz w:val="24"/>
            <w:szCs w:val="24"/>
            <w:lang w:val="en-US" w:eastAsia="en-US" w:bidi="ar-SA"/>
          </w:rPr>
          <w:t>overlapping i</w:t>
        </w:r>
      </w:ins>
      <w:ins w:id="148" w:author="Unknown Author" w:date="2020-01-14T22:37:00Z">
        <w:r>
          <w:rPr>
            <w:rFonts w:eastAsia="Cambria" w:cs="DejaVu Sans"/>
            <w:i w:val="false"/>
            <w:iCs w:val="false"/>
            <w:color w:val="auto"/>
            <w:kern w:val="0"/>
            <w:sz w:val="24"/>
            <w:szCs w:val="24"/>
            <w:lang w:val="en-US" w:eastAsia="en-US" w:bidi="ar-SA"/>
          </w:rPr>
          <w:t>ntraspecific variation between species</w:t>
        </w:r>
      </w:ins>
      <w:r>
        <w:rPr/>
        <w:t>.</w:t>
      </w:r>
      <w:r>
        <w:rPr/>
      </w:r>
      <w:commentRangeEnd w:id="22"/>
      <w:r>
        <w:commentReference w:id="22"/>
      </w:r>
      <w:r>
        <w:rPr/>
        <w:commentReference w:id="23"/>
      </w:r>
      <w:r>
        <w:rPr/>
        <w:t xml:space="preserve"> </w:t>
      </w:r>
      <w:r>
        <w:rPr>
          <w:i/>
        </w:rPr>
        <w:t>rbcL</w:t>
      </w:r>
      <w:r>
        <w:rPr/>
        <w:t xml:space="preserve"> diversity is likely higher within </w:t>
      </w:r>
      <w:r>
        <w:rPr>
          <w:i/>
        </w:rPr>
        <w:t>Chloromonas</w:t>
      </w:r>
      <w:r>
        <w:rPr/>
        <w:t xml:space="preserve"> than other genera: unlike </w:t>
      </w:r>
      <w:r>
        <w:rPr>
          <w:i/>
        </w:rPr>
        <w:t>Sanguina</w:t>
      </w:r>
      <w:r>
        <w:rPr/>
        <w:t xml:space="preserve"> [17] 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the codes for binding Rubisco together [39]. While this means that </w:t>
      </w:r>
      <w:r>
        <w:rPr>
          <w:i/>
        </w:rPr>
        <w:t>rbcL</w:t>
      </w:r>
      <w:r>
        <w:rPr/>
        <w:t xml:space="preserve"> is a poor indicator of phylogeny within this genus [39], it nonetheless is highly differentiated and therefore an effective amplicon marker barcode [</w:t>
      </w:r>
      <w:commentRangeStart w:id="24"/>
      <w:r>
        <w:rPr/>
        <w:t>40</w:t>
      </w:r>
      <w:r>
        <w:rPr/>
      </w:r>
      <w:commentRangeEnd w:id="24"/>
      <w:r>
        <w:commentReference w:id="24"/>
      </w:r>
      <w:r>
        <w:rPr/>
        <w:t>].</w:t>
      </w:r>
    </w:p>
    <w:p>
      <w:pPr>
        <w:pStyle w:val="TextBody"/>
        <w:rPr/>
      </w:pPr>
      <w:r>
        <w:rPr/>
        <w:t xml:space="preserve">Variation in </w:t>
      </w:r>
      <w:commentRangeStart w:id="25"/>
      <w:r>
        <w:rPr/>
        <w:t>bloom</w:t>
      </w:r>
      <w:r>
        <w:rPr/>
      </w:r>
      <w:commentRangeEnd w:id="25"/>
      <w:r>
        <w:commentReference w:id="25"/>
      </w:r>
      <w:r>
        <w:rPr/>
        <w:t xml:space="preserve"> composition could be due to a wide range of habitat features. </w:t>
      </w:r>
      <w:r>
        <w:rPr>
          <w:i/>
        </w:rPr>
        <w:t>Sanguina</w:t>
      </w:r>
      <w:r>
        <w:rPr/>
        <w:t xml:space="preserve"> and </w:t>
      </w:r>
      <w:r>
        <w:rPr>
          <w:i/>
        </w:rPr>
        <w:t>Chloromonas</w:t>
      </w:r>
      <w:r>
        <w:rPr/>
        <w:t xml:space="preserve"> “C” were limited to sites above 1500 m in full sunlight, but many low elevation sites also received full sunlight and did not contain these OTUs (Figure </w:t>
      </w:r>
      <w:commentRangeStart w:id="26"/>
      <w:r>
        <w:rPr/>
        <w:t>3</w:t>
      </w:r>
      <w:r>
        <w:rPr/>
      </w:r>
      <w:ins w:id="149" w:author="Unknown Author" w:date="2020-01-14T22:49:42Z">
        <w:commentRangeEnd w:id="26"/>
        <w:r>
          <w:commentReference w:id="26"/>
        </w:r>
        <w:r>
          <w:rPr/>
          <w:commentReference w:id="27"/>
        </w:r>
      </w:ins>
      <w:r>
        <w:rPr/>
        <w:t>). Light intensity, snow moisture, or snow chemistry could all plausibly influence community composition.</w:t>
      </w:r>
      <w:del w:id="150" w:author="Unknown Author" w:date="2020-01-14T22:56:17Z">
        <w:r>
          <w:rPr/>
          <w:delText xml:space="preserve"> </w:delText>
        </w:r>
      </w:del>
      <w:ins w:id="151" w:author="Unknown Author" w:date="2020-01-14T22:51:54Z">
        <w:r>
          <w:rPr/>
          <w:t xml:space="preserve"> </w:t>
        </w:r>
      </w:ins>
      <w:r>
        <w:rPr/>
        <w:t xml:space="preserve">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pPr>
      <w:r>
        <w:rPr/>
        <w:t xml:space="preserve">In conclusion, our study reveals substantial diversity within and between snow algae blooms, in contrast to previous studies which found red snow algae assemblages were homogeneous across geographically distant polar sites [1, 8]. We found greater diversity using </w:t>
      </w:r>
      <w:r>
        <w:rPr>
          <w:i/>
        </w:rPr>
        <w:t>rbcL</w:t>
      </w:r>
      <w:r>
        <w:rPr/>
        <w:t xml:space="preserve"> than 18S, and snow algae diversity at the species level may have been previously overlooked in 18S metabarcoding </w:t>
      </w:r>
      <w:commentRangeStart w:id="28"/>
      <w:r>
        <w:rPr/>
        <w:t>studies</w:t>
      </w:r>
      <w:r>
        <w:rPr/>
      </w:r>
      <w:commentRangeEnd w:id="28"/>
      <w:r>
        <w:commentReference w:id="28"/>
      </w:r>
      <w:r>
        <w:rPr/>
        <w:t xml:space="preserve">. Species were differentially distributed along an elevational gradient, with distinct blooms dominated by </w:t>
      </w:r>
      <w:r>
        <w:rPr>
          <w:i/>
        </w:rPr>
        <w:t>Chloromonas</w:t>
      </w:r>
      <w:r>
        <w:rPr/>
        <w:t xml:space="preserve">, </w:t>
      </w:r>
      <w:r>
        <w:rPr>
          <w:i/>
        </w:rPr>
        <w:t>Sanguina</w:t>
      </w:r>
      <w:r>
        <w:rPr/>
        <w:t xml:space="preserve">, or </w:t>
      </w:r>
      <w:r>
        <w:rPr>
          <w:i/>
        </w:rPr>
        <w:t>Chlainomonas</w:t>
      </w:r>
      <w:r>
        <w:rPr/>
        <w:t xml:space="preserve">. </w:t>
      </w:r>
      <w:commentRangeStart w:id="29"/>
      <w:r>
        <w:rPr/>
        <w:t>Future</w:t>
      </w:r>
      <w:r>
        <w:rPr/>
      </w:r>
      <w:commentRangeEnd w:id="29"/>
      <w:r>
        <w:commentReference w:id="29"/>
      </w:r>
      <w:r>
        <w:rPr/>
        <w:t xml:space="preserve"> studies will examine other taxa present in snow algae blooms, and their interactions with these globally important microbiomes.</w:t>
      </w:r>
    </w:p>
    <w:p>
      <w:pPr>
        <w:pStyle w:val="Heading1"/>
        <w:suppressLineNumbers/>
        <w:rPr/>
      </w:pPr>
      <w:bookmarkStart w:id="12" w:name="data-availability"/>
      <w:r>
        <w:rPr/>
        <w:t>Data availability</w:t>
      </w:r>
      <w:bookmarkEnd w:id="12"/>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3" w:name="acknowledgments"/>
      <w:r>
        <w:rPr/>
        <w:t>Acknowledgments</w:t>
      </w:r>
      <w:bookmarkEnd w:id="13"/>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4" w:name="author-contributions"/>
      <w:r>
        <w:rPr/>
        <w:t>Author contributions</w:t>
      </w:r>
      <w:bookmarkEnd w:id="14"/>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5" w:name="conflict-of-interest"/>
      <w:r>
        <w:rPr/>
        <w:t>Conflict of interest</w:t>
      </w:r>
      <w:bookmarkEnd w:id="15"/>
    </w:p>
    <w:p>
      <w:pPr>
        <w:pStyle w:val="FirstParagraph"/>
        <w:rPr/>
      </w:pPr>
      <w:r>
        <w:rPr/>
        <w:t>The authors declare this research was conducted in the absence of any conflict of interest.</w:t>
      </w:r>
    </w:p>
    <w:p>
      <w:pPr>
        <w:pStyle w:val="Heading5"/>
        <w:rPr/>
      </w:pPr>
      <w:bookmarkStart w:id="16" w:name="pagebreak-2"/>
      <w:r>
        <w:rPr/>
        <w:t>pagebreak</w:t>
      </w:r>
      <w:bookmarkEnd w:id="16"/>
    </w:p>
    <w:p>
      <w:pPr>
        <w:pStyle w:val="Heading1"/>
        <w:suppressLineNumbers/>
        <w:rPr/>
      </w:pPr>
      <w:bookmarkStart w:id="17" w:name="references"/>
      <w:r>
        <w:rPr/>
        <w:t>References</w:t>
      </w:r>
      <w:bookmarkEnd w:id="17"/>
    </w:p>
    <w:p>
      <w:pPr>
        <w:pStyle w:val="FirstParagraph"/>
        <w:ind w:left="42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8" w:name="ref-segawa_bipolar_2018"/>
      <w:bookmarkEnd w:id="18"/>
    </w:p>
    <w:p>
      <w:pPr>
        <w:pStyle w:val="TextBody"/>
        <w:ind w:left="42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19" w:name="ref-duval_snow_1999"/>
      <w:bookmarkEnd w:id="19"/>
    </w:p>
    <w:p>
      <w:pPr>
        <w:pStyle w:val="TextBody"/>
        <w:ind w:left="420" w:hanging="420"/>
        <w:rPr/>
      </w:pPr>
      <w:r>
        <w:rPr/>
        <w:t xml:space="preserve">3. Marchant HJ. Snow algae from the Australian Snowy Mountains. </w:t>
      </w:r>
      <w:r>
        <w:rPr>
          <w:i/>
        </w:rPr>
        <w:t>Phycologia</w:t>
      </w:r>
      <w:r>
        <w:rPr/>
        <w:t xml:space="preserve"> 1982; </w:t>
      </w:r>
      <w:r>
        <w:rPr>
          <w:b/>
        </w:rPr>
        <w:t>21</w:t>
      </w:r>
      <w:r>
        <w:rPr/>
        <w:t xml:space="preserve">: 178–184. </w:t>
      </w:r>
      <w:bookmarkStart w:id="20" w:name="ref-marchant_snow_1982"/>
      <w:bookmarkEnd w:id="20"/>
    </w:p>
    <w:p>
      <w:pPr>
        <w:pStyle w:val="TextBody"/>
        <w:ind w:left="42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1" w:name="ref-yoshimura_community_1997"/>
      <w:bookmarkEnd w:id="21"/>
    </w:p>
    <w:p>
      <w:pPr>
        <w:pStyle w:val="TextBody"/>
        <w:ind w:left="42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2" w:name="ref-vimercati_nieves_2019"/>
      <w:bookmarkEnd w:id="22"/>
    </w:p>
    <w:p>
      <w:pPr>
        <w:pStyle w:val="TextBody"/>
        <w:ind w:left="42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3" w:name="ref-gradinger_snow_1996"/>
      <w:bookmarkEnd w:id="23"/>
    </w:p>
    <w:p>
      <w:pPr>
        <w:pStyle w:val="TextBody"/>
        <w:ind w:left="42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4" w:name="ref-ganey_role_2017"/>
      <w:bookmarkEnd w:id="24"/>
    </w:p>
    <w:p>
      <w:pPr>
        <w:pStyle w:val="TextBody"/>
        <w:ind w:left="42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5" w:name="ref-lutz_biogeography_2016"/>
      <w:bookmarkEnd w:id="25"/>
    </w:p>
    <w:p>
      <w:pPr>
        <w:pStyle w:val="TextBody"/>
        <w:ind w:left="420" w:hanging="420"/>
        <w:rPr/>
      </w:pPr>
      <w:r>
        <w:rPr/>
        <w:t xml:space="preserve">9. Plinius Secundus Maior C. Naturalis Historiae. 1906. Teubner, Lipsiae. </w:t>
      </w:r>
      <w:bookmarkStart w:id="26" w:name="ref-mayhoff_naturalis_1906"/>
      <w:bookmarkEnd w:id="26"/>
    </w:p>
    <w:p>
      <w:pPr>
        <w:pStyle w:val="TextBody"/>
        <w:ind w:left="420" w:hanging="420"/>
        <w:rPr/>
      </w:pPr>
      <w:r>
        <w:rPr/>
        <w:t xml:space="preserve">10. Darwin C 1809-1882. The Voyage of the Beagle. 1959. London : Dent; New York : Dutton, [1959] [©1959]. </w:t>
      </w:r>
      <w:bookmarkStart w:id="27" w:name="ref-darwin_voyage_1959"/>
      <w:bookmarkEnd w:id="27"/>
    </w:p>
    <w:p>
      <w:pPr>
        <w:pStyle w:val="TextBody"/>
        <w:ind w:left="42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8" w:name="ref-matsuzaki_taxonomic_2019"/>
      <w:bookmarkEnd w:id="28"/>
    </w:p>
    <w:p>
      <w:pPr>
        <w:pStyle w:val="TextBody"/>
        <w:ind w:left="420" w:hanging="420"/>
        <w:rPr/>
      </w:pPr>
      <w:r>
        <w:rPr/>
        <w:t>12. Matsuzaki R, Kawai-Toyooka H, Hara Y, Nozaki H. Revisiting the taxonomic significance of aplanozygote morphologies of two cosmopol</w:t>
      </w:r>
      <w:r>
        <w:rPr/>
        <w:commentReference w:id="30"/>
      </w:r>
      <w:r>
        <w:rPr/>
        <w:t xml:space="preserve">itan snow species of the genus Chloromonas (Volvocales, Chlorophyceae). </w:t>
      </w:r>
      <w:r>
        <w:rPr>
          <w:i/>
        </w:rPr>
        <w:t>Phycologia</w:t>
      </w:r>
      <w:r>
        <w:rPr/>
        <w:t xml:space="preserve"> 2015; </w:t>
      </w:r>
      <w:r>
        <w:rPr>
          <w:b/>
        </w:rPr>
        <w:t>54</w:t>
      </w:r>
      <w:r>
        <w:rPr/>
        <w:t>: 491–502</w:t>
      </w:r>
      <w:bookmarkStart w:id="29" w:name="ref-matsuzaki_revisiting_2015"/>
      <w:bookmarkEnd w:id="29"/>
      <w:r>
        <w:rPr/>
        <w:t xml:space="preserve">. </w:t>
      </w:r>
    </w:p>
    <w:p>
      <w:pPr>
        <w:pStyle w:val="TextBody"/>
        <w:ind w:left="42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0" w:name="ref-shah_astaxanthin-producing_2016"/>
      <w:bookmarkEnd w:id="30"/>
    </w:p>
    <w:p>
      <w:pPr>
        <w:pStyle w:val="TextBody"/>
        <w:ind w:left="42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1" w:name="ref-muller_persistent_2001"/>
      <w:bookmarkEnd w:id="31"/>
    </w:p>
    <w:p>
      <w:pPr>
        <w:pStyle w:val="TextBody"/>
        <w:ind w:left="42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2" w:name="ref-terashima_microbial_2017"/>
      <w:bookmarkEnd w:id="32"/>
    </w:p>
    <w:p>
      <w:pPr>
        <w:pStyle w:val="TextBody"/>
        <w:ind w:left="42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3" w:name="ref-lutz_integrated_2015"/>
      <w:bookmarkEnd w:id="33"/>
    </w:p>
    <w:p>
      <w:pPr>
        <w:pStyle w:val="TextBody"/>
        <w:ind w:left="42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4" w:name="ref-prochazkova_sanguina_2019"/>
      <w:bookmarkEnd w:id="34"/>
    </w:p>
    <w:p>
      <w:pPr>
        <w:pStyle w:val="TextBody"/>
        <w:ind w:left="42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5" w:name="ref-remias_ecology_2018"/>
      <w:bookmarkEnd w:id="35"/>
    </w:p>
    <w:p>
      <w:pPr>
        <w:pStyle w:val="TextBody"/>
        <w:ind w:left="42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6" w:name="ref-remias_insights_2013"/>
      <w:bookmarkEnd w:id="36"/>
    </w:p>
    <w:p>
      <w:pPr>
        <w:pStyle w:val="TextBody"/>
        <w:ind w:left="42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7" w:name="ref-prochazkova_chloromonas_2018"/>
      <w:bookmarkEnd w:id="37"/>
    </w:p>
    <w:p>
      <w:pPr>
        <w:pStyle w:val="TextBody"/>
        <w:ind w:left="42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8" w:name="ref-novis_two_2008"/>
      <w:bookmarkEnd w:id="38"/>
    </w:p>
    <w:p>
      <w:pPr>
        <w:pStyle w:val="TextBody"/>
        <w:ind w:left="42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39" w:name="ref-remias_ecophysiology_2016"/>
      <w:bookmarkEnd w:id="39"/>
    </w:p>
    <w:p>
      <w:pPr>
        <w:pStyle w:val="TextBody"/>
        <w:ind w:left="42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0" w:name="ref-prochazkova_ecophysiological_2018"/>
      <w:bookmarkEnd w:id="40"/>
    </w:p>
    <w:p>
      <w:pPr>
        <w:pStyle w:val="TextBody"/>
        <w:ind w:left="42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1" w:name="ref-soto_microbial_2020"/>
      <w:bookmarkEnd w:id="41"/>
    </w:p>
    <w:p>
      <w:pPr>
        <w:pStyle w:val="TextBody"/>
        <w:ind w:left="42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2" w:name="ref-remias_two_2019"/>
      <w:bookmarkEnd w:id="42"/>
    </w:p>
    <w:p>
      <w:pPr>
        <w:pStyle w:val="TextBody"/>
        <w:ind w:left="42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3" w:name="ref-hamilton_primary_2017"/>
      <w:bookmarkEnd w:id="43"/>
    </w:p>
    <w:p>
      <w:pPr>
        <w:pStyle w:val="TextBody"/>
        <w:ind w:left="420" w:hanging="420"/>
        <w:rPr/>
      </w:pPr>
      <w:r>
        <w:rPr/>
        <w:t xml:space="preserve">27. CTAB extraction buffer. </w:t>
      </w:r>
      <w:r>
        <w:rPr>
          <w:i/>
        </w:rPr>
        <w:t>Cold Spring Harbor Protocols</w:t>
      </w:r>
      <w:r>
        <w:rPr/>
        <w:t xml:space="preserve"> 2009; </w:t>
      </w:r>
      <w:r>
        <w:rPr>
          <w:b/>
        </w:rPr>
        <w:t>2009</w:t>
      </w:r>
      <w:r>
        <w:rPr/>
        <w:t xml:space="preserve">: pdb.rec11984. </w:t>
      </w:r>
      <w:bookmarkStart w:id="44" w:name="ref-noauthor_ctab_2009"/>
      <w:bookmarkEnd w:id="44"/>
    </w:p>
    <w:p>
      <w:pPr>
        <w:pStyle w:val="TextBody"/>
        <w:ind w:left="42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5" w:name="ref-cubero_dna_1999"/>
      <w:bookmarkEnd w:id="45"/>
    </w:p>
    <w:p>
      <w:pPr>
        <w:pStyle w:val="TextBody"/>
        <w:ind w:left="42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6" w:name="ref-wang_optimal_2014"/>
      <w:bookmarkEnd w:id="46"/>
    </w:p>
    <w:p>
      <w:pPr>
        <w:pStyle w:val="TextBody"/>
        <w:ind w:left="42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7" w:name="ref-meyer_illumina_2010"/>
      <w:bookmarkEnd w:id="47"/>
    </w:p>
    <w:p>
      <w:pPr>
        <w:pStyle w:val="TextBody"/>
        <w:ind w:left="42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8" w:name="ref-martin_cutadapt_2011"/>
      <w:bookmarkEnd w:id="48"/>
    </w:p>
    <w:p>
      <w:pPr>
        <w:pStyle w:val="TextBody"/>
        <w:ind w:left="42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49" w:name="ref-callahan_dada2_2016"/>
      <w:bookmarkEnd w:id="49"/>
    </w:p>
    <w:p>
      <w:pPr>
        <w:pStyle w:val="TextBody"/>
        <w:ind w:left="42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0" w:name="ref-murali_idtaxa_2018"/>
      <w:bookmarkEnd w:id="50"/>
    </w:p>
    <w:p>
      <w:pPr>
        <w:pStyle w:val="TextBody"/>
        <w:ind w:left="42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1" w:name="ref-quast_silva_2013"/>
      <w:bookmarkEnd w:id="51"/>
    </w:p>
    <w:p>
      <w:pPr>
        <w:pStyle w:val="TextBody"/>
        <w:ind w:left="42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2" w:name="ref-maaten_visualizing_2008"/>
      <w:bookmarkEnd w:id="52"/>
    </w:p>
    <w:p>
      <w:pPr>
        <w:pStyle w:val="TextBody"/>
        <w:ind w:left="42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3" w:name="ref-hahsler_dbscan_2019"/>
      <w:bookmarkEnd w:id="53"/>
    </w:p>
    <w:p>
      <w:pPr>
        <w:pStyle w:val="TextBody"/>
        <w:ind w:left="42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4" w:name="ref-nguyen_iq-tree%25252525253A_2015"/>
      <w:bookmarkEnd w:id="54"/>
    </w:p>
    <w:p>
      <w:pPr>
        <w:pStyle w:val="TextBody"/>
        <w:ind w:left="42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5" w:name="ref-lozupone_unifrac_2005"/>
      <w:bookmarkEnd w:id="55"/>
      <w:r>
        <w:rPr/>
        <w:tab/>
      </w:r>
    </w:p>
    <w:p>
      <w:pPr>
        <w:pStyle w:val="TextBody"/>
        <w:ind w:left="42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6" w:name="ref-nozaki_differences_2002"/>
      <w:bookmarkEnd w:id="56"/>
    </w:p>
    <w:p>
      <w:pPr>
        <w:pStyle w:val="TextBody"/>
        <w:ind w:left="42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7" w:name="ref-hall_assessment_2010"/>
      <w:bookmarkEnd w:id="57"/>
    </w:p>
    <w:p>
      <w:pPr>
        <w:pStyle w:val="TextBody"/>
        <w:ind w:left="42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8" w:name="ref-stibal_growth_2005"/>
      <w:bookmarkEnd w:id="58"/>
    </w:p>
    <w:p>
      <w:pPr>
        <w:pStyle w:val="TextBody"/>
        <w:ind w:left="42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59" w:name="ref-tesson_airborne_2016"/>
      <w:bookmarkEnd w:id="59"/>
    </w:p>
    <w:p>
      <w:pPr>
        <w:pStyle w:val="TextBody"/>
        <w:ind w:left="42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0" w:name="refs"/>
      <w:bookmarkStart w:id="61" w:name="ref-bidigare_evidence_1993"/>
      <w:bookmarkEnd w:id="60"/>
      <w:bookmarkEnd w:id="61"/>
    </w:p>
    <w:p>
      <w:pPr>
        <w:pStyle w:val="Heading5"/>
        <w:rPr/>
      </w:pPr>
      <w:bookmarkStart w:id="62" w:name="pagebreak-3"/>
      <w:r>
        <w:rPr/>
        <w:t>pagebreak</w:t>
      </w:r>
      <w:bookmarkEnd w:id="62"/>
    </w:p>
    <w:p>
      <w:pPr>
        <w:pStyle w:val="Heading1"/>
        <w:suppressLineNumbers/>
        <w:rPr/>
      </w:pPr>
      <w:bookmarkStart w:id="63" w:name="figure-legends"/>
      <w:r>
        <w:rPr/>
        <w:t>Figure legends</w:t>
      </w:r>
      <w:bookmarkEnd w:id="63"/>
    </w:p>
    <w:p>
      <w:pPr>
        <w:pStyle w:val="FirstParagraph"/>
        <w:rPr/>
      </w:pPr>
      <w:r>
        <w:rPr>
          <w:b/>
        </w:rPr>
        <w:t>Figure 1.</w:t>
      </w:r>
      <w:r>
        <w:rPr/>
        <w:t xml:space="preserve"> Representative photographs of snow algae. </w:t>
      </w:r>
      <w:r>
        <w:rPr>
          <w:b/>
          <w:bCs/>
        </w:rPr>
        <w:t>A.</w:t>
      </w:r>
      <w:r>
        <w:rPr/>
        <w:t xml:space="preserve"> Red snow bloom above treeline at sample site G1.1 (see XXX for coordinates). </w:t>
      </w:r>
      <w:r>
        <w:rPr>
          <w:b/>
          <w:bCs/>
        </w:rPr>
        <w:t xml:space="preserve">B. </w:t>
      </w:r>
      <w:commentRangeStart w:id="31"/>
      <w:r>
        <w:rPr/>
        <w:t>Microphotograph</w:t>
      </w:r>
      <w:r>
        <w:rPr/>
      </w:r>
      <w:commentRangeEnd w:id="31"/>
      <w:r>
        <w:commentReference w:id="31"/>
      </w:r>
      <w:r>
        <w:rPr/>
        <w:t xml:space="preserve">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w:t>
      </w:r>
      <w:commentRangeStart w:id="32"/>
      <w:r>
        <w:rPr/>
        <w:t>microphotos</w:t>
      </w:r>
      <w:r>
        <w:rPr/>
      </w:r>
      <w:commentRangeEnd w:id="32"/>
      <w:r>
        <w:commentReference w:id="32"/>
      </w:r>
      <w:r>
        <w:rPr/>
        <w:t xml:space="preserve"> taken using 63x objectives with DIC. </w:t>
      </w:r>
      <w:r>
        <w:rPr>
          <w:b/>
          <w:bCs/>
        </w:rPr>
        <w:t xml:space="preserve">C. </w:t>
      </w:r>
      <w:r>
        <w:rPr/>
        <w:t xml:space="preserve">Snow runnels in a forest clearing containing snow algae (inset). </w:t>
      </w:r>
      <w:r>
        <w:rPr>
          <w:b/>
          <w:bCs/>
        </w:rPr>
        <w:t xml:space="preserve">D. </w:t>
      </w:r>
      <w:r>
        <w:rPr/>
        <w:t xml:space="preserve">Microphotograph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Microphotograph of bronze snow containing </w:t>
      </w:r>
      <w:r>
        <w:rPr>
          <w:i/>
          <w:iCs/>
        </w:rPr>
        <w:t>Chloromonas cf. brevispina</w:t>
      </w:r>
      <w:r>
        <w:rPr/>
        <w:t xml:space="preserve"> (Cb) and </w:t>
      </w:r>
      <w:r>
        <w:rPr>
          <w:i/>
        </w:rPr>
        <w:t>Chloromonas cf. nivalis</w:t>
      </w:r>
      <w:r>
        <w:rPr/>
        <w:t xml:space="preserve"> (Cn).</w:t>
      </w:r>
    </w:p>
    <w:p>
      <w:pPr>
        <w:pStyle w:val="TextBody"/>
        <w:ind w:hanging="0"/>
        <w:rPr/>
      </w:pPr>
      <w:r>
        <w:rPr>
          <w:b/>
        </w:rPr>
        <w:t>Figure 2.</w:t>
      </w:r>
      <w:r>
        <w:rPr/>
        <w:t xml:space="preserve"> Ordination plots showing genetic distances between </w:t>
      </w:r>
      <w:r>
        <w:rPr>
          <w:i/>
        </w:rPr>
        <w:t>rbcL</w:t>
      </w:r>
      <w:r>
        <w:rPr/>
        <w:t xml:space="preserve"> ASVs.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labelled by sample ID and elevation (colour).</w:t>
      </w:r>
    </w:p>
    <w:p>
      <w:pPr>
        <w:pStyle w:val="TextBody"/>
        <w:spacing w:before="180" w:after="180"/>
        <w:ind w:hanging="0"/>
        <w:rPr/>
      </w:pPr>
      <w:r>
        <w:rPr>
          <w:b/>
        </w:rPr>
        <w:t>Figure 4.</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14T13:52:00Z" w:initials="MOU">
    <w:p>
      <w:r>
        <w:rPr>
          <w:rFonts w:ascii="Liberation Serif" w:hAnsi="Liberation Serif" w:eastAsia="DejaVu Sans"/>
          <w:lang w:val="en-US" w:eastAsia="en-US" w:bidi="en-US"/>
        </w:rPr>
        <w:t xml:space="preserve">We did discuss this before and can revisit it on the phone tomorrow. </w:t>
      </w:r>
    </w:p>
  </w:comment>
  <w:comment w:id="1" w:author="Unknown Author" w:date="2020-01-14T21:35:24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t>
      </w:r>
    </w:p>
  </w:comment>
  <w:comment w:id="2" w:author="Unknown Author" w:date="2020-01-14T21:35:48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identify means assigning a name to, we did not do this</w:t>
      </w:r>
    </w:p>
  </w:comment>
  <w:comment w:id="3" w:author="Unknown Author" w:date="2020-01-14T21:37:03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is the main finding, not just “additional”</w:t>
      </w:r>
    </w:p>
  </w:comment>
  <w:comment w:id="4" w:author="Microsoft Office User" w:date="2020-01-14T13:40:00Z" w:initials="MOU">
    <w:p>
      <w:r>
        <w:rPr>
          <w:rFonts w:ascii="Liberation Serif" w:hAnsi="Liberation Serif" w:eastAsia="DejaVu Sans"/>
          <w:lang w:val="en-US" w:eastAsia="en-US" w:bidi="en-US"/>
        </w:rPr>
        <w:t>"distribution and extent" can be quite extensive?</w:t>
      </w:r>
    </w:p>
  </w:comment>
  <w:comment w:id="5" w:author="Unknown Author" w:date="2020-01-14T21:40:23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deleted “global prevalence”</w:t>
      </w:r>
    </w:p>
  </w:comment>
  <w:comment w:id="6" w:author="Unknown Author" w:date="2020-01-14T21:45:22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completely different looking</w:t>
      </w:r>
    </w:p>
  </w:comment>
  <w:comment w:id="7" w:author="Microsoft Office User" w:date="2020-01-14T14:51:00Z" w:initials="MOU">
    <w:p>
      <w:r>
        <w:rPr>
          <w:rFonts w:ascii="Liberation Serif" w:hAnsi="Liberation Serif" w:eastAsia="DejaVu Sans"/>
          <w:lang w:val="en-US" w:eastAsia="en-US" w:bidi="en-US"/>
        </w:rPr>
        <w:t>This sentence needs to be referenced.</w:t>
      </w:r>
    </w:p>
  </w:comment>
  <w:comment w:id="8" w:author="Microsoft Office User" w:date="2020-01-14T14:53:00Z" w:initials="MOU">
    <w:p>
      <w:r>
        <w:rPr>
          <w:rFonts w:ascii="Liberation Serif" w:hAnsi="Liberation Serif" w:eastAsia="DejaVu Sans"/>
          <w:lang w:val="en-US" w:eastAsia="en-US" w:bidi="en-US"/>
        </w:rPr>
        <w:t xml:space="preserve">Other than what? Other than the studies limited by low sample size and low resolution, .This sentence doesn’t follow and I don’t know why it is here, in this paragraph. Indeed, this paragraph needs to be split into two to make sense. Which parts of this paragraph are about the limits of earlier studies and which are about what those earlier studies found in spite of being limited. </w:t>
      </w:r>
    </w:p>
  </w:comment>
  <w:comment w:id="9" w:author="Unknown Author" w:date="2020-01-14T21:46:59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problematic. How about </w:t>
      </w:r>
    </w:p>
  </w:comment>
  <w:comment w:id="10" w:author="Microsoft Office User" w:date="2020-01-14T14:56:00Z" w:initials="MOU">
    <w:p>
      <w:r>
        <w:rPr>
          <w:rFonts w:ascii="Liberation Serif" w:hAnsi="Liberation Serif" w:eastAsia="DejaVu Sans"/>
          <w:lang w:val="en-US" w:eastAsia="en-US" w:bidi="en-US"/>
        </w:rPr>
        <w:t xml:space="preserve">Actually, no. Before Laura and I collected in 2016, we expected to find only a couple of species dominating our whole region. We had no idea there would be so much diversity in our local mountains. There was nothing in the literature to suggest the kind of diversity that we find. This prediction needs to be revised and the finding will be even more dramatic. And this is not revisionist history. This is reality – it is what I have said many times during the writing of this paper: It is important to remember what we did not know before we started this work. And then remember that this is our first paper on these algae. We only started making predictions about different bloom types AFTER we started getting data. </w:t>
      </w:r>
    </w:p>
  </w:comment>
  <w:comment w:id="11" w:author="Microsoft Office User" w:date="2020-01-14T15:09:00Z" w:initials="MOU">
    <w:p>
      <w:r>
        <w:rPr>
          <w:rFonts w:ascii="Liberation Serif" w:hAnsi="Liberation Serif" w:eastAsia="DejaVu Sans"/>
          <w:lang w:val="en-US" w:eastAsia="en-US" w:bidi="en-US"/>
        </w:rPr>
        <w:t>It isn’t correct to say that the blooms caused themselves</w:t>
      </w:r>
    </w:p>
    <w:p>
      <w:r>
        <w:rPr>
          <w:rFonts w:ascii="Liberation Serif" w:hAnsi="Liberation Serif" w:eastAsia="DejaVu Sans"/>
          <w:lang w:val="en-US" w:eastAsia="en-US" w:bidi="en-US"/>
        </w:rPr>
      </w:r>
    </w:p>
    <w:p>
      <w:r>
        <w:rPr>
          <w:rFonts w:ascii="Liberation Serif" w:hAnsi="Liberation Serif" w:eastAsia="DejaVu Sans"/>
          <w:lang w:val="en-US" w:eastAsia="en-US" w:bidi="en-US"/>
        </w:rPr>
      </w:r>
    </w:p>
  </w:comment>
  <w:comment w:id="12" w:author="Microsoft Office User" w:date="2020-01-14T15:11:00Z" w:initials="MOU">
    <w:p>
      <w:r>
        <w:rPr>
          <w:rFonts w:ascii="Liberation Serif" w:hAnsi="Liberation Serif" w:eastAsia="DejaVu Sans"/>
          <w:lang w:val="en-US" w:eastAsia="en-US" w:bidi="en-US"/>
        </w:rPr>
        <w:t>I STILL don’t understand the why and how of this? Most importantly, how did this prevent counting the same cell twice? This needs to be explained.</w:t>
      </w:r>
    </w:p>
  </w:comment>
  <w:comment w:id="13" w:author="Unknown Author" w:date="2020-01-14T22:05:51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awk</w:t>
      </w:r>
    </w:p>
  </w:comment>
  <w:comment w:id="14" w:author="Unknown Author" w:date="2020-01-14T22:09:13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 data cited, not acceptable to put field anecdotes in results? Maybe better in discussion...</w:t>
      </w:r>
    </w:p>
  </w:comment>
  <w:comment w:id="15" w:author="Microsoft Office User" w:date="2020-01-14T15:33:00Z" w:initials="MOU">
    <w:p>
      <w:r>
        <w:rPr>
          <w:rFonts w:ascii="Liberation Serif" w:hAnsi="Liberation Serif" w:eastAsia="DejaVu Sans"/>
          <w:lang w:val="en-US" w:eastAsia="en-US" w:bidi="en-US"/>
        </w:rPr>
        <w:t xml:space="preserve">You’ve already said pretty much exactly this above. </w:t>
      </w:r>
    </w:p>
  </w:comment>
  <w:comment w:id="16" w:author="Microsoft Office User" w:date="2020-01-14T15:36:00Z" w:initials="MOU">
    <w:p>
      <w:r>
        <w:rPr>
          <w:rFonts w:ascii="Liberation Serif" w:hAnsi="Liberation Serif" w:eastAsia="DejaVu Sans"/>
          <w:lang w:val="en-US" w:eastAsia="en-US" w:bidi="en-US"/>
        </w:rPr>
        <w:t>EXCEPT: I thought it was Remais who claimed this limited distribution and his work is based on morphology, no??</w:t>
      </w:r>
    </w:p>
  </w:comment>
  <w:comment w:id="17" w:author="Unknown Author" w:date="2020-01-14T16:33:45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15:36): "..."</w:t>
      </w:r>
    </w:p>
    <w:p>
      <w:r>
        <w:rPr>
          <w:rFonts w:ascii="Liberation Serif" w:hAnsi="Liberation Serif" w:eastAsia="DejaVu Sans"/>
          <w:lang w:val="en-US" w:eastAsia="en-US" w:bidi="en-US"/>
        </w:rPr>
      </w:r>
    </w:p>
  </w:comment>
  <w:comment w:id="18" w:author="Microsoft Office User" w:date="2020-01-14T15:45:00Z" w:initials="MOU">
    <w:p>
      <w:r>
        <w:rPr>
          <w:rFonts w:ascii="Liberation Serif" w:hAnsi="Liberation Serif" w:eastAsia="DejaVu Sans"/>
          <w:lang w:val="en-US" w:eastAsia="en-US" w:bidi="en-US"/>
        </w:rPr>
        <w:t>I don’t see how not finding a pattern in 18S means anything after all that has gone before in this paper.</w:t>
      </w:r>
    </w:p>
  </w:comment>
  <w:comment w:id="19" w:author="Unknown Author" w:date="2020-01-14T16:34:49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15:45): "..."</w:t>
      </w:r>
    </w:p>
    <w:p>
      <w:r>
        <w:rPr>
          <w:rFonts w:ascii="Liberation Serif" w:hAnsi="Liberation Serif" w:eastAsia="DejaVu Sans"/>
          <w:sz w:val="20"/>
          <w:lang w:val="en-US" w:eastAsia="en-US" w:bidi="ar-SA"/>
        </w:rPr>
        <w:t xml:space="preserve">its super different from everything else in rbcl, so we would expect to see a corresponding otu in 18s. </w:t>
      </w:r>
    </w:p>
  </w:comment>
  <w:comment w:id="20" w:author="Microsoft Office User" w:date="2020-01-14T15:46:00Z" w:initials="MOU">
    <w:p>
      <w:r>
        <w:rPr>
          <w:rFonts w:ascii="Liberation Serif" w:hAnsi="Liberation Serif" w:eastAsia="DejaVu Sans"/>
          <w:lang w:val="en-US" w:eastAsia="en-US" w:bidi="en-US"/>
        </w:rPr>
        <w:t>I don’t know what this means.</w:t>
      </w:r>
    </w:p>
  </w:comment>
  <w:comment w:id="21" w:author="Unknown Author" w:date="2020-01-14T16:36:46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15:46): "..."</w:t>
      </w:r>
    </w:p>
    <w:p>
      <w:r>
        <w:rPr>
          <w:rFonts w:ascii="Liberation Serif" w:hAnsi="Liberation Serif" w:eastAsia="DejaVu Sans"/>
          <w:sz w:val="20"/>
          <w:lang w:val="en-US" w:eastAsia="en-US" w:bidi="ar-SA"/>
        </w:rPr>
        <w:t>we detected two novel chloromonas otus</w:t>
      </w:r>
    </w:p>
  </w:comment>
  <w:comment w:id="22" w:author="Microsoft Office User" w:date="2020-01-14T15:47:00Z" w:initials="MOU">
    <w:p>
      <w:r>
        <w:rPr>
          <w:rFonts w:ascii="Liberation Serif" w:hAnsi="Liberation Serif" w:eastAsia="DejaVu Sans"/>
          <w:lang w:val="en-US" w:eastAsia="en-US" w:bidi="en-US"/>
        </w:rPr>
        <w:t xml:space="preserve">Huh? Are you saying that the sequence can be more variable within a species than between species? IF this is true for rbcL then this needs to be introduced and thoroughly discussed WAY earlier. But maybe you meant to say something else? What? </w:t>
      </w:r>
    </w:p>
  </w:comment>
  <w:comment w:id="23" w:author="Unknown Author" w:date="2020-01-14T16:36:15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(2020-01-14, 15:47): "..."</w:t>
      </w:r>
    </w:p>
    <w:p>
      <w:r>
        <w:rPr>
          <w:rFonts w:ascii="Liberation Serif" w:hAnsi="Liberation Serif" w:eastAsia="DejaVu Sans"/>
          <w:sz w:val="20"/>
          <w:lang w:val="en-US" w:eastAsia="en-US" w:bidi="ar-SA"/>
        </w:rPr>
        <w:t>I mean, not all species form distinct ASV clusters, there is going to be some overlap. Using 18S, entire genera are so similar they don’t form distinct clusters you can’t resolve them, so they are low taxonomic resolution</w:t>
      </w:r>
    </w:p>
  </w:comment>
  <w:comment w:id="24" w:author="Microsoft Office User" w:date="2020-01-14T15:49:00Z" w:initials="MOU">
    <w:p>
      <w:r>
        <w:rPr>
          <w:rFonts w:ascii="Liberation Serif" w:hAnsi="Liberation Serif" w:eastAsia="DejaVu Sans"/>
          <w:lang w:val="en-US" w:eastAsia="en-US" w:bidi="en-US"/>
        </w:rPr>
        <w:t xml:space="preserve">This second part here is very clear (and interesting) it is just that one sentence above that needs clarification. </w:t>
      </w:r>
    </w:p>
  </w:comment>
  <w:comment w:id="25" w:author="Microsoft Office User" w:date="2020-01-14T15:50:00Z" w:initials="MOU">
    <w:p>
      <w:r>
        <w:rPr>
          <w:rFonts w:ascii="Liberation Serif" w:hAnsi="Liberation Serif" w:eastAsia="DejaVu Sans"/>
          <w:lang w:val="en-US" w:eastAsia="en-US" w:bidi="en-US"/>
        </w:rPr>
        <w:t xml:space="preserve">The whole paper is about the species of algae. I don’t think you need the word species here and it is awkward. </w:t>
      </w:r>
    </w:p>
  </w:comment>
  <w:comment w:id="26" w:author="Microsoft Office User" w:date="2020-01-14T15:56:00Z" w:initials="MOU">
    <w:p>
      <w:r>
        <w:rPr>
          <w:rFonts w:ascii="Liberation Serif" w:hAnsi="Liberation Serif" w:eastAsia="DejaVu Sans"/>
          <w:lang w:val="en-US" w:eastAsia="en-US" w:bidi="en-US"/>
        </w:rPr>
        <w:t xml:space="preserve">I have said this before, but it doesn’t appear in this whole paragraph on the elevation pattern and I am wondering why you don’t mention it. Please explain this to me: I think that the biggest single variable on the elevation gradient is the daylength at the time of melt. Shorter days for the lower guys and longer days for the high ones. Daylength is critical for all sorts of stuff in the plant kingdom. Surely it deserves a mention here. In fact, I INSIST. UNLESS YOU CAN EXPLAIN THIS OMMISSION, IT NEEDS A PROMINENT MENTION IN THIS PARAGRAPH. Why do you think light intensity, moisture and chemistry vary with elevation so dramatically and reliably as to produce the pattern observed? I simply don’t buy these as particularly plausible. </w:t>
      </w:r>
    </w:p>
  </w:comment>
  <w:comment w:id="27" w:author="Unknown Author" w:date="2020-01-14T22:49:42Z" w:initials="">
    <w:p>
      <w:r>
        <w:rPr>
          <w:rFonts w:eastAsia="Cambria" w:cs="DejaVu San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Microsoft Office User (2020-01-14, 15:56): "..."</w:t>
      </w:r>
    </w:p>
    <w:p>
      <w:r>
        <w:rPr>
          <w:rFonts w:ascii="Liberation Serif" w:hAnsi="Liberation Serif" w:eastAsia="DejaVu Sans"/>
          <w:sz w:val="20"/>
          <w:lang w:val="en-US" w:eastAsia="en-US" w:bidi="ar-SA"/>
        </w:rPr>
        <w:t xml:space="preserve">Solstice is June 21, so day length for May 21 would equal July 21. Potentially the August samples would experience shorter days, but we didn’t see any difference between August and July. </w:t>
      </w:r>
    </w:p>
  </w:comment>
  <w:comment w:id="28" w:author="Microsoft Office User" w:date="2020-01-14T16:02:00Z" w:initials="MOU">
    <w:p>
      <w:r>
        <w:rPr>
          <w:rFonts w:ascii="Liberation Serif" w:hAnsi="Liberation Serif" w:eastAsia="DejaVu Sans"/>
          <w:lang w:val="en-US" w:eastAsia="en-US" w:bidi="en-US"/>
        </w:rPr>
        <w:t xml:space="preserve">This is a confusing. Are you saying that we think alpine blooms are more diverse than polar blooms or that all other studies missed the diversity. This paragraph needs clarification. </w:t>
      </w:r>
    </w:p>
  </w:comment>
  <w:comment w:id="29" w:author="Microsoft Office User" w:date="2020-01-14T16:03:00Z" w:initials="MOU">
    <w:p>
      <w:r>
        <w:rPr>
          <w:rFonts w:ascii="Liberation Serif" w:hAnsi="Liberation Serif" w:eastAsia="DejaVu Sans"/>
          <w:lang w:val="en-US" w:eastAsia="en-US" w:bidi="en-US"/>
        </w:rPr>
        <w:t xml:space="preserve">There is a missed opportunity here to talk about the complexity of planktonic communities and the interactions and that we want to know whether there are other types of organisms that specifically associate with the different species of snow algae… or something like that. </w:t>
      </w:r>
    </w:p>
  </w:comment>
  <w:comment w:id="30" w:author="Unknown Author" w:date="2020-01-14T08:48:00Z" w:initials="">
    <w:p>
      <w:r>
        <w:rPr>
          <w:rFonts w:ascii="Liberation Serif" w:hAnsi="Liberation Serif" w:eastAsia="DejaVu Sans"/>
          <w:sz w:val="20"/>
          <w:lang w:val="en-US" w:eastAsia="en-US" w:bidi="en-US"/>
        </w:rPr>
        <w:t>this should go with the other metabarcoding stuff above?</w:t>
      </w:r>
    </w:p>
  </w:comment>
  <w:comment w:id="31" w:author="Microsoft Office User" w:date="2020-01-14T16:06:00Z" w:initials="MOU">
    <w:p>
      <w:r>
        <w:rPr>
          <w:rFonts w:ascii="Liberation Serif" w:hAnsi="Liberation Serif" w:eastAsia="DejaVu Sans"/>
          <w:lang w:val="en-US" w:eastAsia="en-US" w:bidi="en-US"/>
        </w:rPr>
        <w:t xml:space="preserve">Centrifuge is now a verb, so what do I know, BUT I keep correcting this to photo micrograph for a reason. Historically, there were micrographs – drawings of things people saw when looking through a microscope. Then, we learned how to take photos through the microscope and those images were called photo-micrographs. That was the correct form. I like to use it because it retains the history. But who knows what you dang mils have done to the language!! To me, microphotograph is a very very small photograph. I think it is the wrong word to use. </w:t>
      </w:r>
    </w:p>
    <w:p>
      <w:r>
        <w:rPr>
          <w:rFonts w:ascii="Liberation Serif" w:hAnsi="Liberation Serif" w:eastAsia="DejaVu Sans"/>
          <w:lang w:val="en-US" w:eastAsia="en-US" w:bidi="en-US"/>
        </w:rPr>
      </w:r>
    </w:p>
  </w:comment>
  <w:comment w:id="32" w:author="Microsoft Office User" w:date="2020-01-14T16:10:00Z" w:initials="MOU">
    <w:p>
      <w:r>
        <w:rPr>
          <w:rFonts w:ascii="Liberation Serif" w:hAnsi="Liberation Serif" w:eastAsia="DejaVu Sans"/>
          <w:lang w:val="en-US" w:eastAsia="en-US" w:bidi="en-US"/>
        </w:rPr>
        <w:t>Definitely wrong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bookmarkStart w:id="64" w:name="MendeleyTempCursorBookmark"/>
    <w:bookmarkEnd w:id="64"/>
    <w:r>
      <w:rPr>
        <w:rFonts w:ascii="Times New Roman" w:hAnsi="Times New Roman"/>
        <w:sz w:val="20"/>
        <w:szCs w:val="20"/>
      </w:rPr>
      <w:t>Variation in snow algae blooms</w:t>
    </w:r>
  </w:p>
</w:hdr>
</file>

<file path=word/settings.xml><?xml version="1.0" encoding="utf-8"?>
<w:settings xmlns:w="http://schemas.openxmlformats.org/wordprocessingml/2006/main">
  <w:zoom w:percent="10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color w:val="000000"/>
    </w:rPr>
  </w:style>
  <w:style w:type="paragraph" w:styleId="Heading4">
    <w:name w:val="Heading 4"/>
    <w:basedOn w:val="Normal"/>
    <w:uiPriority w:val="9"/>
    <w:unhideWhenUsed/>
    <w:qFormat/>
    <w:pPr>
      <w:keepNext w:val="true"/>
      <w:keepLines/>
      <w:spacing w:before="200" w:after="0"/>
      <w:outlineLvl w:val="3"/>
    </w:pPr>
    <w:rPr>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i/>
      <w:iCs/>
      <w:color w:val="FFFFFF"/>
      <w:sz w:val="12"/>
    </w:rPr>
  </w:style>
  <w:style w:type="paragraph" w:styleId="Heading6">
    <w:name w:val="Heading 6"/>
    <w:basedOn w:val="Normal"/>
    <w:uiPriority w:val="9"/>
    <w:semiHidden/>
    <w:unhideWhenUsed/>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color w:val="00000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stLabel10" w:customStyle="1">
    <w:name w:val="ListLabel 10"/>
    <w:qFormat/>
    <w:rPr/>
  </w:style>
  <w:style w:type="character" w:styleId="ListLabel11" w:customStyle="1">
    <w:name w:val="ListLabel 11"/>
    <w:qFormat/>
    <w:rPr>
      <w:rFonts w:ascii="Times New Roman" w:hAnsi="Times New Roman"/>
      <w:sz w:val="24"/>
      <w:szCs w:val="24"/>
    </w:rPr>
  </w:style>
  <w:style w:type="character" w:styleId="ListLabel12" w:customStyle="1">
    <w:name w:val="ListLabel 12"/>
    <w:qFormat/>
    <w:rPr/>
  </w:style>
  <w:style w:type="character" w:styleId="ListLabel13" w:customStyle="1">
    <w:name w:val="ListLabel 13"/>
    <w:qFormat/>
    <w:rPr>
      <w:sz w:val="24"/>
      <w:szCs w:val="24"/>
    </w:rPr>
  </w:style>
  <w:style w:type="character" w:styleId="ListLabel14" w:customStyle="1">
    <w:name w:val="ListLabel 14"/>
    <w:qFormat/>
    <w:rPr/>
  </w:style>
  <w:style w:type="character" w:styleId="ListLabel15" w:customStyle="1">
    <w:name w:val="ListLabel 15"/>
    <w:qFormat/>
    <w:rPr>
      <w:sz w:val="24"/>
      <w:szCs w:val="24"/>
    </w:rPr>
  </w:style>
  <w:style w:type="character" w:styleId="ListLabel16" w:customStyle="1">
    <w:name w:val="ListLabel 16"/>
    <w:qFormat/>
    <w:rPr/>
  </w:style>
  <w:style w:type="character" w:styleId="CommentTextChar" w:customStyle="1">
    <w:name w:val="Comment Text Char"/>
    <w:basedOn w:val="DefaultParagraphFont"/>
    <w:link w:val="Comment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02516"/>
    <w:rPr>
      <w:rFonts w:ascii="Times New Roman" w:hAnsi="Times New Roman" w:cs="Times New Roman"/>
      <w:sz w:val="18"/>
      <w:szCs w:val="18"/>
    </w:rPr>
  </w:style>
  <w:style w:type="character" w:styleId="Linenumber">
    <w:name w:val="line number"/>
    <w:basedOn w:val="DefaultParagraphFont"/>
    <w:uiPriority w:val="99"/>
    <w:semiHidden/>
    <w:unhideWhenUsed/>
    <w:qFormat/>
    <w:rsid w:val="00e02516"/>
    <w:rPr/>
  </w:style>
  <w:style w:type="character" w:styleId="CommentSubjectChar" w:customStyle="1">
    <w:name w:val="Comment Subject Char"/>
    <w:basedOn w:val="CommentTextChar"/>
    <w:link w:val="CommentSubject"/>
    <w:uiPriority w:val="99"/>
    <w:semiHidden/>
    <w:qFormat/>
    <w:rsid w:val="00ef25dd"/>
    <w:rPr>
      <w:b/>
      <w:bCs/>
      <w:szCs w:val="20"/>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uiPriority w:val="10"/>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uiPriority w:val="11"/>
    <w:qFormat/>
    <w:pPr>
      <w:spacing w:before="354" w:after="354"/>
    </w:pPr>
    <w:rPr>
      <w:sz w:val="28"/>
      <w:szCs w:val="28"/>
    </w:rPr>
  </w:style>
  <w:style w:type="paragraph" w:styleId="Author" w:customStyle="1">
    <w:name w:val="Author"/>
    <w:qFormat/>
    <w:pPr>
      <w:keepNext w:val="true"/>
      <w:keepLines/>
      <w:widowControl/>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hanging="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customStyle="1">
    <w:name w:val="Source Code"/>
    <w:basedOn w:val="Normal"/>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firstLine="283"/>
    </w:pPr>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e02516"/>
    <w:pPr>
      <w:spacing w:before="0" w:after="0"/>
    </w:pPr>
    <w:rPr>
      <w:rFonts w:ascii="Times New Roman" w:hAnsi="Times New Roman" w:cs="Times New Roman"/>
      <w:sz w:val="18"/>
      <w:szCs w:val="18"/>
    </w:rPr>
  </w:style>
  <w:style w:type="paragraph" w:styleId="Annotationsubject">
    <w:name w:val="annotation subject"/>
    <w:basedOn w:val="Annotationtext"/>
    <w:link w:val="CommentSubjectChar"/>
    <w:uiPriority w:val="99"/>
    <w:semiHidden/>
    <w:unhideWhenUsed/>
    <w:qFormat/>
    <w:rsid w:val="00ef25dd"/>
    <w:pPr/>
    <w:rPr>
      <w:b/>
      <w:bCs/>
    </w:rPr>
  </w:style>
  <w:style w:type="paragraph" w:styleId="Revision">
    <w:name w:val="Revision"/>
    <w:uiPriority w:val="99"/>
    <w:semiHidden/>
    <w:qFormat/>
    <w:rsid w:val="00ef25dd"/>
    <w:pPr>
      <w:widowControl/>
      <w:bidi w:val="0"/>
      <w:jc w:val="left"/>
    </w:pPr>
    <w:rPr>
      <w:rFonts w:ascii="Cambria" w:hAnsi="Cambria" w:eastAsia="Cambria" w:cs="DejaVu Sans"/>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Application>LibreOffice/6.0.7.3$Linux_X86_64 LibreOffice_project/00m0$Build-3</Application>
  <Pages>24</Pages>
  <Words>4797</Words>
  <Characters>27261</Characters>
  <CharactersWithSpaces>31973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2020-01-14T20:55:00Z</dcterms:created>
  <dc:creator>Casey B. Engstrom1, Kurt M. Yakimovich1, and Lynne M. Quarmby1</dc:creator>
  <dc:description/>
  <dc:language>en-CA</dc:language>
  <cp:lastModifiedBy/>
  <dcterms:modified xsi:type="dcterms:W3CDTF">2020-01-14T22:58:17Z</dcterms:modified>
  <cp:revision>44</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